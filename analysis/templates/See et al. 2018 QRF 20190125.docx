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6FA86" w14:textId="056C305D" w:rsidR="00E6458A" w:rsidRPr="00391366" w:rsidRDefault="0035489E" w:rsidP="00CA48AF">
      <w:pPr>
        <w:rPr>
          <w:b/>
        </w:rPr>
      </w:pPr>
      <w:commentRangeStart w:id="0"/>
      <w:r w:rsidRPr="00391366">
        <w:rPr>
          <w:b/>
        </w:rPr>
        <w:t>Q</w:t>
      </w:r>
      <w:commentRangeEnd w:id="0"/>
      <w:r w:rsidR="00F13C95">
        <w:rPr>
          <w:rStyle w:val="CommentReference"/>
        </w:rPr>
        <w:commentReference w:id="0"/>
      </w:r>
      <w:r w:rsidRPr="00391366">
        <w:rPr>
          <w:b/>
        </w:rPr>
        <w:t xml:space="preserve">uantile Regression Forest Models to Estimate </w:t>
      </w:r>
      <w:r w:rsidR="00350C7C" w:rsidRPr="00391366">
        <w:rPr>
          <w:b/>
        </w:rPr>
        <w:t>Juvenile Rearing</w:t>
      </w:r>
      <w:r w:rsidRPr="00391366">
        <w:rPr>
          <w:b/>
        </w:rPr>
        <w:t xml:space="preserve"> Capacity for Anadromous Salmonids</w:t>
      </w:r>
    </w:p>
    <w:p w14:paraId="3FF064C6" w14:textId="77777777" w:rsidR="00101CA5" w:rsidRDefault="00101CA5" w:rsidP="00CA48AF">
      <w:pPr>
        <w:rPr>
          <w:vertAlign w:val="superscript"/>
        </w:rPr>
      </w:pPr>
      <w:commentRangeStart w:id="1"/>
      <w:commentRangeStart w:id="2"/>
      <w:r>
        <w:t>K</w:t>
      </w:r>
      <w:commentRangeEnd w:id="1"/>
      <w:r w:rsidR="00F13C95">
        <w:rPr>
          <w:rStyle w:val="CommentReference"/>
        </w:rPr>
        <w:commentReference w:id="1"/>
      </w:r>
      <w:commentRangeEnd w:id="2"/>
      <w:r w:rsidR="00E6458A">
        <w:rPr>
          <w:rStyle w:val="CommentReference"/>
        </w:rPr>
        <w:commentReference w:id="2"/>
      </w:r>
      <w:r>
        <w:t>evin See</w:t>
      </w:r>
      <w:r w:rsidRPr="00101CA5">
        <w:rPr>
          <w:vertAlign w:val="superscript"/>
        </w:rPr>
        <w:t>1</w:t>
      </w:r>
      <w:r>
        <w:rPr>
          <w:vertAlign w:val="superscript"/>
        </w:rPr>
        <w:t>,2</w:t>
      </w:r>
      <w:r>
        <w:t>, Michael W. Ackerman</w:t>
      </w:r>
      <w:r w:rsidRPr="00101CA5">
        <w:rPr>
          <w:vertAlign w:val="superscript"/>
        </w:rPr>
        <w:t>1</w:t>
      </w:r>
      <w:r>
        <w:t>, Richard A. Carmichael</w:t>
      </w:r>
      <w:r w:rsidRPr="00101CA5">
        <w:rPr>
          <w:vertAlign w:val="superscript"/>
        </w:rPr>
        <w:t>1</w:t>
      </w:r>
      <w:r>
        <w:t>, Chris Beasley</w:t>
      </w:r>
      <w:r w:rsidRPr="00101CA5">
        <w:rPr>
          <w:vertAlign w:val="superscript"/>
        </w:rPr>
        <w:t>1</w:t>
      </w:r>
    </w:p>
    <w:p w14:paraId="012764D0" w14:textId="4A04ADEF" w:rsidR="00E6458A" w:rsidRDefault="00E6458A" w:rsidP="00CA48AF">
      <w:pPr>
        <w:rPr>
          <w:ins w:id="3" w:author="Beasley, Chris" w:date="2018-06-15T08:25:00Z"/>
        </w:rPr>
      </w:pPr>
    </w:p>
    <w:p w14:paraId="309184F0" w14:textId="51A75633" w:rsidR="00E6458A" w:rsidRDefault="00E6458A" w:rsidP="00CA48AF">
      <w:pPr>
        <w:rPr>
          <w:ins w:id="4" w:author="Beasley, Chris" w:date="2018-06-15T08:24:00Z"/>
        </w:rPr>
      </w:pPr>
      <w:ins w:id="5" w:author="Beasley, Chris" w:date="2018-06-15T08:25:00Z">
        <w:r>
          <w:t>Estimating Life-Stage Specific Habitat Capacity for Anadromous Salmonids using Quantile Random Forest Models</w:t>
        </w:r>
      </w:ins>
    </w:p>
    <w:p w14:paraId="3B131E60" w14:textId="77777777" w:rsidR="00E6458A" w:rsidRDefault="00E6458A" w:rsidP="00CA48AF"/>
    <w:p w14:paraId="13014B56" w14:textId="159BE853" w:rsidR="00101CA5" w:rsidRDefault="00101CA5" w:rsidP="00CA48AF">
      <w:r w:rsidRPr="00101CA5">
        <w:rPr>
          <w:vertAlign w:val="superscript"/>
        </w:rPr>
        <w:t>1</w:t>
      </w:r>
      <w:r w:rsidR="00E20D26">
        <w:t>Biomark and Quantitative Consultants, Inc.</w:t>
      </w:r>
      <w:r>
        <w:t>, 705 South 8</w:t>
      </w:r>
      <w:r w:rsidRPr="00101CA5">
        <w:rPr>
          <w:vertAlign w:val="superscript"/>
        </w:rPr>
        <w:t>th</w:t>
      </w:r>
      <w:r>
        <w:t xml:space="preserve"> St., Boise, Idaho, 83702, USA</w:t>
      </w:r>
    </w:p>
    <w:p w14:paraId="33B3DEC9" w14:textId="77777777" w:rsidR="00101CA5" w:rsidRDefault="00101CA5" w:rsidP="00CA48AF"/>
    <w:p w14:paraId="167695DF" w14:textId="60318547" w:rsidR="00350C7C" w:rsidRDefault="00101CA5" w:rsidP="00CA48AF">
      <w:r w:rsidRPr="00101CA5">
        <w:rPr>
          <w:vertAlign w:val="superscript"/>
        </w:rPr>
        <w:t>2</w:t>
      </w:r>
      <w:r>
        <w:t xml:space="preserve">Corresponding author: </w:t>
      </w:r>
      <w:del w:id="6" w:author="Kevin See" w:date="2018-08-29T11:28:00Z">
        <w:r w:rsidR="00173D8B" w:rsidDel="00173D8B">
          <w:rPr>
            <w:rStyle w:val="Hyperlink"/>
          </w:rPr>
          <w:fldChar w:fldCharType="begin"/>
        </w:r>
        <w:r w:rsidR="00173D8B" w:rsidDel="00173D8B">
          <w:rPr>
            <w:rStyle w:val="Hyperlink"/>
          </w:rPr>
          <w:delInstrText xml:space="preserve"> HYPERLINK "mailto:kevin@qcinc.org" </w:delInstrText>
        </w:r>
        <w:r w:rsidR="00173D8B" w:rsidDel="00173D8B">
          <w:rPr>
            <w:rStyle w:val="Hyperlink"/>
          </w:rPr>
          <w:fldChar w:fldCharType="separate"/>
        </w:r>
        <w:r w:rsidRPr="007C23C4" w:rsidDel="00173D8B">
          <w:rPr>
            <w:rStyle w:val="Hyperlink"/>
          </w:rPr>
          <w:delText>kevin@qcinc.org</w:delText>
        </w:r>
        <w:r w:rsidR="00173D8B" w:rsidDel="00173D8B">
          <w:rPr>
            <w:rStyle w:val="Hyperlink"/>
          </w:rPr>
          <w:fldChar w:fldCharType="end"/>
        </w:r>
      </w:del>
      <w:ins w:id="7" w:author="Kevin See" w:date="2018-08-29T11:28:00Z">
        <w:r w:rsidR="00173D8B">
          <w:rPr>
            <w:rStyle w:val="Hyperlink"/>
          </w:rPr>
          <w:fldChar w:fldCharType="begin"/>
        </w:r>
        <w:r w:rsidR="00173D8B">
          <w:rPr>
            <w:rStyle w:val="Hyperlink"/>
          </w:rPr>
          <w:instrText xml:space="preserve"> HYPERLINK "mailto:kevin@qcinc.org" </w:instrText>
        </w:r>
        <w:r w:rsidR="00173D8B">
          <w:rPr>
            <w:rStyle w:val="Hyperlink"/>
          </w:rPr>
          <w:fldChar w:fldCharType="separate"/>
        </w:r>
        <w:r w:rsidR="00173D8B">
          <w:rPr>
            <w:rStyle w:val="Hyperlink"/>
          </w:rPr>
          <w:t>Kevin.See@biomark.com</w:t>
        </w:r>
        <w:r w:rsidR="00173D8B">
          <w:rPr>
            <w:rStyle w:val="Hyperlink"/>
          </w:rPr>
          <w:fldChar w:fldCharType="end"/>
        </w:r>
      </w:ins>
    </w:p>
    <w:p w14:paraId="5E603F1C" w14:textId="77777777" w:rsidR="00350C7C" w:rsidRDefault="00350C7C" w:rsidP="00CA48AF"/>
    <w:p w14:paraId="2D6210BB" w14:textId="77777777" w:rsidR="00350C7C" w:rsidRDefault="00350C7C" w:rsidP="00CA48AF">
      <w:r w:rsidRPr="00350C7C">
        <w:rPr>
          <w:b/>
        </w:rPr>
        <w:t>Running Head:</w:t>
      </w:r>
      <w:r>
        <w:t xml:space="preserve"> QRF to Estimate Habitat Capacity</w:t>
      </w:r>
    </w:p>
    <w:p w14:paraId="26289D91" w14:textId="77777777" w:rsidR="00350C7C" w:rsidRDefault="00350C7C" w:rsidP="00CA48AF">
      <w:r>
        <w:br w:type="page"/>
      </w:r>
    </w:p>
    <w:p w14:paraId="7F319006" w14:textId="77777777" w:rsidR="00350C7C" w:rsidRDefault="00350C7C" w:rsidP="00CA48AF">
      <w:pPr>
        <w:pStyle w:val="Heading1"/>
      </w:pPr>
      <w:commentRangeStart w:id="8"/>
      <w:r w:rsidRPr="00350C7C">
        <w:lastRenderedPageBreak/>
        <w:t>Abstract</w:t>
      </w:r>
      <w:commentRangeEnd w:id="8"/>
      <w:r w:rsidR="00ED62B9">
        <w:rPr>
          <w:rStyle w:val="CommentReference"/>
          <w:b w:val="0"/>
        </w:rPr>
        <w:commentReference w:id="8"/>
      </w:r>
    </w:p>
    <w:p w14:paraId="2B6F39E8" w14:textId="77777777" w:rsidR="00350C7C" w:rsidRDefault="00350C7C" w:rsidP="00CA48AF">
      <w:r>
        <w:br w:type="page"/>
      </w:r>
    </w:p>
    <w:p w14:paraId="617B907A" w14:textId="7DE58377" w:rsidR="007355E1" w:rsidRDefault="007355E1" w:rsidP="00CA48AF">
      <w:pPr>
        <w:pStyle w:val="Heading1"/>
      </w:pPr>
      <w:r>
        <w:lastRenderedPageBreak/>
        <w:t>Outline</w:t>
      </w:r>
    </w:p>
    <w:p w14:paraId="2B3946CF" w14:textId="316F5BF4" w:rsidR="007355E1" w:rsidRDefault="007355E1" w:rsidP="007355E1">
      <w:pPr>
        <w:pStyle w:val="ListParagraph"/>
        <w:numPr>
          <w:ilvl w:val="0"/>
          <w:numId w:val="1"/>
        </w:numPr>
        <w:spacing w:line="276" w:lineRule="auto"/>
      </w:pPr>
      <w:r>
        <w:t>INTRODUCTION</w:t>
      </w:r>
    </w:p>
    <w:p w14:paraId="68F16D54" w14:textId="4E1E4580" w:rsidR="007355E1" w:rsidRDefault="007355E1" w:rsidP="007355E1">
      <w:pPr>
        <w:pStyle w:val="ListParagraph"/>
        <w:numPr>
          <w:ilvl w:val="1"/>
          <w:numId w:val="1"/>
        </w:numPr>
        <w:spacing w:line="276" w:lineRule="auto"/>
      </w:pPr>
      <w:r>
        <w:t>Paragraph 1: Salmon Habitat Restoration</w:t>
      </w:r>
    </w:p>
    <w:p w14:paraId="21D2A8AF" w14:textId="20694B04" w:rsidR="007355E1" w:rsidRDefault="007355E1" w:rsidP="007355E1">
      <w:pPr>
        <w:pStyle w:val="ListParagraph"/>
        <w:numPr>
          <w:ilvl w:val="2"/>
          <w:numId w:val="1"/>
        </w:numPr>
        <w:spacing w:line="276" w:lineRule="auto"/>
      </w:pPr>
      <w:r>
        <w:t>Salmon are depleted</w:t>
      </w:r>
    </w:p>
    <w:p w14:paraId="026F8F9B" w14:textId="2D196827" w:rsidR="007355E1" w:rsidRDefault="007355E1" w:rsidP="007355E1">
      <w:pPr>
        <w:pStyle w:val="ListParagraph"/>
        <w:numPr>
          <w:ilvl w:val="2"/>
          <w:numId w:val="1"/>
        </w:numPr>
        <w:spacing w:line="276" w:lineRule="auto"/>
      </w:pPr>
      <w:r>
        <w:t>Depletion partially due to loss of tributary habitat</w:t>
      </w:r>
    </w:p>
    <w:p w14:paraId="42BD779C" w14:textId="5383D529" w:rsidR="007355E1" w:rsidRDefault="007355E1" w:rsidP="007355E1">
      <w:pPr>
        <w:pStyle w:val="ListParagraph"/>
        <w:numPr>
          <w:ilvl w:val="3"/>
          <w:numId w:val="1"/>
        </w:numPr>
        <w:spacing w:line="276" w:lineRule="auto"/>
      </w:pPr>
      <w:r>
        <w:t>Loss of spawning gravels</w:t>
      </w:r>
    </w:p>
    <w:p w14:paraId="03955DCA" w14:textId="5D9B4F7E" w:rsidR="007355E1" w:rsidRDefault="007355E1" w:rsidP="007355E1">
      <w:pPr>
        <w:pStyle w:val="ListParagraph"/>
        <w:numPr>
          <w:ilvl w:val="3"/>
          <w:numId w:val="1"/>
        </w:numPr>
        <w:spacing w:line="276" w:lineRule="auto"/>
      </w:pPr>
      <w:r>
        <w:t>Loss of juvenile rearing habitat</w:t>
      </w:r>
    </w:p>
    <w:p w14:paraId="2A457AAD" w14:textId="13FF23A2" w:rsidR="007355E1" w:rsidRDefault="007355E1" w:rsidP="007355E1">
      <w:pPr>
        <w:pStyle w:val="ListParagraph"/>
        <w:numPr>
          <w:ilvl w:val="4"/>
          <w:numId w:val="1"/>
        </w:numPr>
        <w:spacing w:line="276" w:lineRule="auto"/>
      </w:pPr>
      <w:r>
        <w:t>Both quantity and quality</w:t>
      </w:r>
    </w:p>
    <w:p w14:paraId="3E06ABC8" w14:textId="36FD438C" w:rsidR="007355E1" w:rsidRDefault="007355E1" w:rsidP="007355E1">
      <w:pPr>
        <w:pStyle w:val="ListParagraph"/>
        <w:numPr>
          <w:ilvl w:val="2"/>
          <w:numId w:val="1"/>
        </w:numPr>
        <w:spacing w:line="276" w:lineRule="auto"/>
      </w:pPr>
      <w:r>
        <w:t>Lot of effort toward restoring quantity/quality to historic levels</w:t>
      </w:r>
    </w:p>
    <w:p w14:paraId="2D152B07" w14:textId="16440625" w:rsidR="007355E1" w:rsidRDefault="007355E1" w:rsidP="007355E1">
      <w:pPr>
        <w:pStyle w:val="ListParagraph"/>
        <w:numPr>
          <w:ilvl w:val="2"/>
          <w:numId w:val="1"/>
        </w:numPr>
        <w:spacing w:line="276" w:lineRule="auto"/>
      </w:pPr>
      <w:r>
        <w:t>To restore habitat capacity to support increase abundance</w:t>
      </w:r>
    </w:p>
    <w:p w14:paraId="4AAC7888" w14:textId="208218CD" w:rsidR="007355E1" w:rsidRDefault="007355E1" w:rsidP="007355E1">
      <w:pPr>
        <w:pStyle w:val="ListParagraph"/>
        <w:numPr>
          <w:ilvl w:val="3"/>
          <w:numId w:val="1"/>
        </w:numPr>
        <w:spacing w:line="276" w:lineRule="auto"/>
      </w:pPr>
      <w:r>
        <w:t>Spawning</w:t>
      </w:r>
    </w:p>
    <w:p w14:paraId="1C09B9FA" w14:textId="0A59C2E2" w:rsidR="007355E1" w:rsidRDefault="007355E1" w:rsidP="007355E1">
      <w:pPr>
        <w:pStyle w:val="ListParagraph"/>
        <w:numPr>
          <w:ilvl w:val="3"/>
          <w:numId w:val="1"/>
        </w:numPr>
        <w:spacing w:line="276" w:lineRule="auto"/>
      </w:pPr>
      <w:r>
        <w:t>Rearing</w:t>
      </w:r>
    </w:p>
    <w:p w14:paraId="38A8E0D7" w14:textId="1FE1889A" w:rsidR="007355E1" w:rsidRDefault="007355E1" w:rsidP="007355E1">
      <w:pPr>
        <w:pStyle w:val="ListParagraph"/>
        <w:numPr>
          <w:ilvl w:val="1"/>
          <w:numId w:val="1"/>
        </w:numPr>
        <w:spacing w:line="276" w:lineRule="auto"/>
      </w:pPr>
      <w:r>
        <w:t xml:space="preserve">Paragraph 2: Capacity </w:t>
      </w:r>
      <w:proofErr w:type="gramStart"/>
      <w:r>
        <w:t>As</w:t>
      </w:r>
      <w:proofErr w:type="gramEnd"/>
      <w:r>
        <w:t xml:space="preserve"> A Metric For Salmon Recovery</w:t>
      </w:r>
    </w:p>
    <w:p w14:paraId="2A424574" w14:textId="03DA985C" w:rsidR="007355E1" w:rsidRDefault="007355E1" w:rsidP="007355E1">
      <w:pPr>
        <w:pStyle w:val="ListParagraph"/>
        <w:numPr>
          <w:ilvl w:val="2"/>
          <w:numId w:val="1"/>
        </w:numPr>
        <w:spacing w:line="276" w:lineRule="auto"/>
      </w:pPr>
      <w:r>
        <w:t>What is habitat carrying capacity (</w:t>
      </w:r>
      <w:r w:rsidRPr="007355E1">
        <w:rPr>
          <w:i/>
        </w:rPr>
        <w:t>K</w:t>
      </w:r>
      <w:r>
        <w:t>)?</w:t>
      </w:r>
    </w:p>
    <w:p w14:paraId="7413A59C" w14:textId="6F191B8F" w:rsidR="007355E1" w:rsidRDefault="007355E1" w:rsidP="007355E1">
      <w:pPr>
        <w:pStyle w:val="ListParagraph"/>
        <w:numPr>
          <w:ilvl w:val="2"/>
          <w:numId w:val="1"/>
        </w:numPr>
        <w:spacing w:line="276" w:lineRule="auto"/>
      </w:pPr>
      <w:r>
        <w:t xml:space="preserve">Why do we think </w:t>
      </w:r>
      <w:r w:rsidRPr="007355E1">
        <w:rPr>
          <w:i/>
        </w:rPr>
        <w:t>K</w:t>
      </w:r>
      <w:r>
        <w:rPr>
          <w:i/>
        </w:rPr>
        <w:t xml:space="preserve"> </w:t>
      </w:r>
      <w:r>
        <w:t>is an important metric to measure for recovery?</w:t>
      </w:r>
    </w:p>
    <w:p w14:paraId="13D26D13" w14:textId="59C26CD6" w:rsidR="007355E1" w:rsidRDefault="007355E1" w:rsidP="007355E1">
      <w:pPr>
        <w:pStyle w:val="ListParagraph"/>
        <w:numPr>
          <w:ilvl w:val="2"/>
          <w:numId w:val="1"/>
        </w:numPr>
        <w:spacing w:line="276" w:lineRule="auto"/>
      </w:pPr>
      <w:r>
        <w:t>A need for tools to estimate capacity</w:t>
      </w:r>
    </w:p>
    <w:p w14:paraId="12D62350" w14:textId="0038B977" w:rsidR="007355E1" w:rsidRDefault="007355E1" w:rsidP="007355E1">
      <w:pPr>
        <w:pStyle w:val="ListParagraph"/>
        <w:numPr>
          <w:ilvl w:val="2"/>
          <w:numId w:val="1"/>
        </w:numPr>
        <w:spacing w:line="276" w:lineRule="auto"/>
      </w:pPr>
      <w:r>
        <w:t>Previous efforts to describe/estimate capacity or habitat quality</w:t>
      </w:r>
    </w:p>
    <w:p w14:paraId="1B2FA9DA" w14:textId="78253E5D" w:rsidR="007355E1" w:rsidRDefault="007355E1" w:rsidP="007355E1">
      <w:pPr>
        <w:pStyle w:val="ListParagraph"/>
        <w:numPr>
          <w:ilvl w:val="3"/>
          <w:numId w:val="1"/>
        </w:numPr>
        <w:spacing w:line="276" w:lineRule="auto"/>
      </w:pPr>
      <w:r>
        <w:t>Successes</w:t>
      </w:r>
    </w:p>
    <w:p w14:paraId="47D66D72" w14:textId="177B0461" w:rsidR="007355E1" w:rsidRDefault="007355E1" w:rsidP="007355E1">
      <w:pPr>
        <w:pStyle w:val="ListParagraph"/>
        <w:numPr>
          <w:ilvl w:val="3"/>
          <w:numId w:val="1"/>
        </w:numPr>
        <w:spacing w:line="276" w:lineRule="auto"/>
      </w:pPr>
      <w:r>
        <w:t>Downfalls</w:t>
      </w:r>
    </w:p>
    <w:p w14:paraId="6563CA30" w14:textId="0CA2064F" w:rsidR="007355E1" w:rsidRDefault="007355E1" w:rsidP="007355E1">
      <w:pPr>
        <w:pStyle w:val="ListParagraph"/>
        <w:numPr>
          <w:ilvl w:val="1"/>
          <w:numId w:val="1"/>
        </w:numPr>
        <w:spacing w:line="276" w:lineRule="auto"/>
      </w:pPr>
      <w:r>
        <w:t>Paragraph 3: Introduce Quantile Regression Forests and Random Forests</w:t>
      </w:r>
    </w:p>
    <w:p w14:paraId="3ED8AC90" w14:textId="0E2A2BDC" w:rsidR="007355E1" w:rsidRDefault="007355E1" w:rsidP="007355E1">
      <w:pPr>
        <w:pStyle w:val="ListParagraph"/>
        <w:numPr>
          <w:ilvl w:val="2"/>
          <w:numId w:val="1"/>
        </w:numPr>
        <w:spacing w:line="276" w:lineRule="auto"/>
      </w:pPr>
      <w:r>
        <w:t>Why do these tools provide promise for estimating carrying capacity?</w:t>
      </w:r>
    </w:p>
    <w:p w14:paraId="02E14E5F" w14:textId="50E54CBE" w:rsidR="001F3AC8" w:rsidRDefault="001F3AC8" w:rsidP="007355E1">
      <w:pPr>
        <w:pStyle w:val="ListParagraph"/>
        <w:numPr>
          <w:ilvl w:val="2"/>
          <w:numId w:val="1"/>
        </w:numPr>
        <w:spacing w:line="276" w:lineRule="auto"/>
      </w:pPr>
      <w:r>
        <w:t>Benefits over previous methods</w:t>
      </w:r>
    </w:p>
    <w:p w14:paraId="07BDF157" w14:textId="300E5867" w:rsidR="001F3AC8" w:rsidRDefault="001F3AC8" w:rsidP="007355E1">
      <w:pPr>
        <w:pStyle w:val="ListParagraph"/>
        <w:numPr>
          <w:ilvl w:val="2"/>
          <w:numId w:val="1"/>
        </w:numPr>
        <w:spacing w:line="276" w:lineRule="auto"/>
      </w:pPr>
      <w:r>
        <w:t>List all of the benefits of QRF</w:t>
      </w:r>
    </w:p>
    <w:p w14:paraId="31623738" w14:textId="7321D6B4" w:rsidR="00D26227" w:rsidRDefault="00D26227" w:rsidP="00D26227">
      <w:pPr>
        <w:pStyle w:val="ListParagraph"/>
        <w:numPr>
          <w:ilvl w:val="1"/>
          <w:numId w:val="1"/>
        </w:numPr>
        <w:spacing w:line="276" w:lineRule="auto"/>
      </w:pPr>
      <w:r>
        <w:t>Paragraph 4: The Data</w:t>
      </w:r>
    </w:p>
    <w:p w14:paraId="2C256EF4" w14:textId="0FC1728C" w:rsidR="00D26227" w:rsidRDefault="00D26227" w:rsidP="00D26227">
      <w:pPr>
        <w:pStyle w:val="ListParagraph"/>
        <w:numPr>
          <w:ilvl w:val="2"/>
          <w:numId w:val="1"/>
        </w:numPr>
        <w:spacing w:line="276" w:lineRule="auto"/>
      </w:pPr>
      <w:r>
        <w:t>Introduce Chinook salmon</w:t>
      </w:r>
    </w:p>
    <w:p w14:paraId="0B541F28" w14:textId="325089A2" w:rsidR="00D26227" w:rsidRDefault="00D26227" w:rsidP="00D26227">
      <w:pPr>
        <w:pStyle w:val="ListParagraph"/>
        <w:numPr>
          <w:ilvl w:val="2"/>
          <w:numId w:val="1"/>
        </w:numPr>
        <w:spacing w:line="276" w:lineRule="auto"/>
      </w:pPr>
      <w:r>
        <w:t xml:space="preserve">What is our fish </w:t>
      </w:r>
      <w:proofErr w:type="gramStart"/>
      <w:r>
        <w:t>data</w:t>
      </w:r>
      <w:proofErr w:type="gramEnd"/>
    </w:p>
    <w:p w14:paraId="56BCCADD" w14:textId="4D49FE19" w:rsidR="00D26227" w:rsidRDefault="00D26227" w:rsidP="00D26227">
      <w:pPr>
        <w:pStyle w:val="ListParagraph"/>
        <w:numPr>
          <w:ilvl w:val="2"/>
          <w:numId w:val="1"/>
        </w:numPr>
        <w:spacing w:line="276" w:lineRule="auto"/>
      </w:pPr>
      <w:r>
        <w:t>What is our habitat data – CHaMP</w:t>
      </w:r>
    </w:p>
    <w:p w14:paraId="7D2F11C7" w14:textId="25DFE917" w:rsidR="00D26227" w:rsidRDefault="00D26227" w:rsidP="00D26227">
      <w:pPr>
        <w:pStyle w:val="ListParagraph"/>
        <w:numPr>
          <w:ilvl w:val="2"/>
          <w:numId w:val="1"/>
        </w:numPr>
        <w:spacing w:line="276" w:lineRule="auto"/>
      </w:pPr>
      <w:r>
        <w:t>Pairing of data</w:t>
      </w:r>
    </w:p>
    <w:p w14:paraId="19FDD9AB" w14:textId="5B1E01AF" w:rsidR="00D26227" w:rsidRDefault="00D26227" w:rsidP="00D26227">
      <w:pPr>
        <w:pStyle w:val="ListParagraph"/>
        <w:numPr>
          <w:ilvl w:val="2"/>
          <w:numId w:val="1"/>
        </w:numPr>
        <w:spacing w:line="276" w:lineRule="auto"/>
      </w:pPr>
      <w:r>
        <w:t>Upper Columbia and Snake River Chinook ESUs</w:t>
      </w:r>
    </w:p>
    <w:p w14:paraId="4C12C67E" w14:textId="205F5F02" w:rsidR="001F3AC8" w:rsidRDefault="00D26227" w:rsidP="00D26227">
      <w:pPr>
        <w:pStyle w:val="ListParagraph"/>
        <w:numPr>
          <w:ilvl w:val="1"/>
          <w:numId w:val="1"/>
        </w:numPr>
        <w:spacing w:line="276" w:lineRule="auto"/>
      </w:pPr>
      <w:r>
        <w:t xml:space="preserve">Paragraph 5: </w:t>
      </w:r>
      <w:r w:rsidR="00C047D4">
        <w:t>The Application</w:t>
      </w:r>
    </w:p>
    <w:p w14:paraId="05CC92A4" w14:textId="1C10ED76" w:rsidR="00C047D4" w:rsidRDefault="00C047D4" w:rsidP="00C047D4">
      <w:pPr>
        <w:pStyle w:val="ListParagraph"/>
        <w:numPr>
          <w:ilvl w:val="2"/>
          <w:numId w:val="1"/>
        </w:numPr>
        <w:spacing w:line="276" w:lineRule="auto"/>
      </w:pPr>
      <w:r>
        <w:t>Identify habitat characteristics associated with fish abundance/density</w:t>
      </w:r>
    </w:p>
    <w:p w14:paraId="507275B9" w14:textId="1CF91FDF" w:rsidR="00C047D4" w:rsidRDefault="00C047D4" w:rsidP="00C047D4">
      <w:pPr>
        <w:pStyle w:val="ListParagraph"/>
        <w:numPr>
          <w:ilvl w:val="2"/>
          <w:numId w:val="1"/>
        </w:numPr>
        <w:spacing w:line="276" w:lineRule="auto"/>
      </w:pPr>
      <w:r>
        <w:t>Elicit-fish habitat relationships</w:t>
      </w:r>
    </w:p>
    <w:p w14:paraId="1C4874F9" w14:textId="3839E36C" w:rsidR="00C047D4" w:rsidRDefault="00C047D4" w:rsidP="00C047D4">
      <w:pPr>
        <w:pStyle w:val="ListParagraph"/>
        <w:numPr>
          <w:ilvl w:val="2"/>
          <w:numId w:val="1"/>
        </w:numPr>
        <w:spacing w:line="276" w:lineRule="auto"/>
      </w:pPr>
      <w:r>
        <w:t>Use information from fish-habitat relationships and QRF model to predict capacity where habitat data is available (i.e., CHaMP sites)</w:t>
      </w:r>
    </w:p>
    <w:p w14:paraId="1FD688B1" w14:textId="3C71A8B1" w:rsidR="00C047D4" w:rsidRDefault="00C047D4" w:rsidP="00C047D4">
      <w:pPr>
        <w:pStyle w:val="ListParagraph"/>
        <w:numPr>
          <w:ilvl w:val="2"/>
          <w:numId w:val="1"/>
        </w:numPr>
        <w:spacing w:line="276" w:lineRule="auto"/>
      </w:pPr>
      <w:r>
        <w:t>Extrapolate estimates at CHaMP sites across watersheds using GAA data</w:t>
      </w:r>
    </w:p>
    <w:p w14:paraId="5EC4FEE8" w14:textId="0BA96086" w:rsidR="00D26227" w:rsidRDefault="00D26227" w:rsidP="00D26227">
      <w:pPr>
        <w:pStyle w:val="ListParagraph"/>
        <w:numPr>
          <w:ilvl w:val="1"/>
          <w:numId w:val="1"/>
        </w:numPr>
        <w:spacing w:line="276" w:lineRule="auto"/>
      </w:pPr>
      <w:r>
        <w:t>Paragraph 6: Synopsis</w:t>
      </w:r>
    </w:p>
    <w:p w14:paraId="7BE89DD0" w14:textId="07A8B114" w:rsidR="00D26227" w:rsidRDefault="00D26227" w:rsidP="00D26227">
      <w:pPr>
        <w:pStyle w:val="ListParagraph"/>
        <w:numPr>
          <w:ilvl w:val="2"/>
          <w:numId w:val="1"/>
        </w:numPr>
        <w:spacing w:line="276" w:lineRule="auto"/>
      </w:pPr>
      <w:r>
        <w:t>We provide estimates of carrying capacity for sites and watersheds</w:t>
      </w:r>
    </w:p>
    <w:p w14:paraId="6D9DF2C7" w14:textId="07167383" w:rsidR="00D26227" w:rsidRDefault="00D26227" w:rsidP="00D26227">
      <w:pPr>
        <w:pStyle w:val="ListParagraph"/>
        <w:numPr>
          <w:ilvl w:val="2"/>
          <w:numId w:val="1"/>
        </w:numPr>
        <w:spacing w:line="276" w:lineRule="auto"/>
      </w:pPr>
      <w:r>
        <w:t xml:space="preserve">Results are validated with spawner-recruit models (Ricker, </w:t>
      </w:r>
      <w:proofErr w:type="spellStart"/>
      <w:r>
        <w:t>Beverton</w:t>
      </w:r>
      <w:proofErr w:type="spellEnd"/>
      <w:r>
        <w:t>-Holt, etc.)</w:t>
      </w:r>
    </w:p>
    <w:p w14:paraId="035A0A50" w14:textId="75EF6B4C" w:rsidR="00D26227" w:rsidRDefault="00D26227" w:rsidP="00D26227">
      <w:pPr>
        <w:pStyle w:val="ListParagraph"/>
        <w:numPr>
          <w:ilvl w:val="2"/>
          <w:numId w:val="1"/>
        </w:numPr>
        <w:spacing w:line="276" w:lineRule="auto"/>
      </w:pPr>
      <w:r>
        <w:t>QRF provides promise to guide restoration planning</w:t>
      </w:r>
    </w:p>
    <w:p w14:paraId="7CF43219" w14:textId="6E3D7ACF" w:rsidR="001A5091" w:rsidRDefault="001A5091" w:rsidP="001A5091">
      <w:pPr>
        <w:pStyle w:val="ListParagraph"/>
        <w:numPr>
          <w:ilvl w:val="0"/>
          <w:numId w:val="1"/>
        </w:numPr>
        <w:spacing w:line="276" w:lineRule="auto"/>
      </w:pPr>
      <w:r>
        <w:t>METHODS</w:t>
      </w:r>
    </w:p>
    <w:p w14:paraId="479D4738" w14:textId="37B18034" w:rsidR="001A5091" w:rsidRDefault="001A5091" w:rsidP="001A5091">
      <w:pPr>
        <w:pStyle w:val="ListParagraph"/>
        <w:numPr>
          <w:ilvl w:val="1"/>
          <w:numId w:val="1"/>
        </w:numPr>
        <w:spacing w:line="276" w:lineRule="auto"/>
      </w:pPr>
      <w:r>
        <w:t>Study Site</w:t>
      </w:r>
    </w:p>
    <w:p w14:paraId="2F901FF0" w14:textId="2B227357" w:rsidR="001A5091" w:rsidRDefault="001A5091" w:rsidP="001A5091">
      <w:pPr>
        <w:pStyle w:val="ListParagraph"/>
        <w:numPr>
          <w:ilvl w:val="1"/>
          <w:numId w:val="1"/>
        </w:numPr>
        <w:spacing w:line="276" w:lineRule="auto"/>
      </w:pPr>
      <w:r>
        <w:t>Data</w:t>
      </w:r>
    </w:p>
    <w:p w14:paraId="63AFA287" w14:textId="6C076A04" w:rsidR="001A5091" w:rsidRDefault="001A5091" w:rsidP="001A5091">
      <w:pPr>
        <w:pStyle w:val="ListParagraph"/>
        <w:numPr>
          <w:ilvl w:val="1"/>
          <w:numId w:val="1"/>
        </w:numPr>
        <w:spacing w:line="276" w:lineRule="auto"/>
      </w:pPr>
      <w:r>
        <w:t>Habitat Covariate Selection</w:t>
      </w:r>
    </w:p>
    <w:p w14:paraId="737B04E0" w14:textId="0EDB30DE" w:rsidR="001A5091" w:rsidRDefault="001A5091" w:rsidP="001A5091">
      <w:pPr>
        <w:pStyle w:val="ListParagraph"/>
        <w:numPr>
          <w:ilvl w:val="1"/>
          <w:numId w:val="1"/>
        </w:numPr>
        <w:spacing w:line="276" w:lineRule="auto"/>
      </w:pPr>
      <w:r>
        <w:t>QRF Model Fit</w:t>
      </w:r>
    </w:p>
    <w:p w14:paraId="09EE65CE" w14:textId="240894E6" w:rsidR="001A5091" w:rsidRDefault="001A5091" w:rsidP="001A5091">
      <w:pPr>
        <w:pStyle w:val="ListParagraph"/>
        <w:numPr>
          <w:ilvl w:val="1"/>
          <w:numId w:val="1"/>
        </w:numPr>
        <w:spacing w:line="276" w:lineRule="auto"/>
      </w:pPr>
      <w:r>
        <w:t>Predictions at CHaMP Sites</w:t>
      </w:r>
      <w:r w:rsidR="00AA232A">
        <w:t xml:space="preserve"> (QRF Model Predictions)</w:t>
      </w:r>
    </w:p>
    <w:p w14:paraId="78450249" w14:textId="307BBAD3" w:rsidR="006C2E52" w:rsidRDefault="006C2E52" w:rsidP="006C2E52">
      <w:pPr>
        <w:pStyle w:val="ListParagraph"/>
        <w:numPr>
          <w:ilvl w:val="2"/>
          <w:numId w:val="1"/>
        </w:numPr>
        <w:spacing w:line="276" w:lineRule="auto"/>
      </w:pPr>
      <w:r>
        <w:lastRenderedPageBreak/>
        <w:t>All CHaMP sites</w:t>
      </w:r>
    </w:p>
    <w:p w14:paraId="4138EA9B" w14:textId="2D5D91FF" w:rsidR="001A5091" w:rsidRDefault="001A5091" w:rsidP="001A5091">
      <w:pPr>
        <w:pStyle w:val="ListParagraph"/>
        <w:numPr>
          <w:ilvl w:val="1"/>
          <w:numId w:val="1"/>
        </w:numPr>
        <w:spacing w:line="276" w:lineRule="auto"/>
      </w:pPr>
      <w:r>
        <w:t>Model Extrapolation</w:t>
      </w:r>
      <w:r w:rsidR="006C2E52">
        <w:t xml:space="preserve"> </w:t>
      </w:r>
    </w:p>
    <w:p w14:paraId="79B6BBAD" w14:textId="6D28677F" w:rsidR="006C2E52" w:rsidRDefault="006C2E52" w:rsidP="006C2E52">
      <w:pPr>
        <w:pStyle w:val="ListParagraph"/>
        <w:numPr>
          <w:ilvl w:val="2"/>
          <w:numId w:val="1"/>
        </w:numPr>
        <w:spacing w:line="276" w:lineRule="auto"/>
      </w:pPr>
      <w:r>
        <w:t>Lemhi River</w:t>
      </w:r>
    </w:p>
    <w:p w14:paraId="205BFFEC" w14:textId="40471144" w:rsidR="001A5091" w:rsidRDefault="001A5091" w:rsidP="001A5091">
      <w:pPr>
        <w:pStyle w:val="ListParagraph"/>
        <w:numPr>
          <w:ilvl w:val="1"/>
          <w:numId w:val="1"/>
        </w:numPr>
        <w:spacing w:line="276" w:lineRule="auto"/>
      </w:pPr>
      <w:r>
        <w:t>Model Validation</w:t>
      </w:r>
    </w:p>
    <w:p w14:paraId="016E32D3" w14:textId="4B989DE8" w:rsidR="006C2E52" w:rsidRDefault="006C2E52" w:rsidP="006C2E52">
      <w:pPr>
        <w:pStyle w:val="ListParagraph"/>
        <w:numPr>
          <w:ilvl w:val="2"/>
          <w:numId w:val="1"/>
        </w:numPr>
        <w:spacing w:line="276" w:lineRule="auto"/>
      </w:pPr>
      <w:r>
        <w:t>Everywhere validation is possible</w:t>
      </w:r>
    </w:p>
    <w:p w14:paraId="5E7680FF" w14:textId="1F85B35E" w:rsidR="001A5091" w:rsidRDefault="001A5091" w:rsidP="001A5091">
      <w:pPr>
        <w:pStyle w:val="ListParagraph"/>
        <w:numPr>
          <w:ilvl w:val="0"/>
          <w:numId w:val="1"/>
        </w:numPr>
        <w:spacing w:line="276" w:lineRule="auto"/>
      </w:pPr>
      <w:r>
        <w:t>RESULTS</w:t>
      </w:r>
    </w:p>
    <w:p w14:paraId="673EE2E8" w14:textId="0AE5A57F" w:rsidR="001A5091" w:rsidRDefault="001A5091" w:rsidP="001A5091">
      <w:pPr>
        <w:pStyle w:val="ListParagraph"/>
        <w:numPr>
          <w:ilvl w:val="1"/>
          <w:numId w:val="1"/>
        </w:numPr>
        <w:spacing w:line="276" w:lineRule="auto"/>
      </w:pPr>
      <w:r>
        <w:t>Habitat Covariate Selection</w:t>
      </w:r>
    </w:p>
    <w:p w14:paraId="270AA6D8" w14:textId="3B0BF8EA" w:rsidR="001A5091" w:rsidRDefault="001A5091" w:rsidP="001A5091">
      <w:pPr>
        <w:pStyle w:val="ListParagraph"/>
        <w:numPr>
          <w:ilvl w:val="1"/>
          <w:numId w:val="1"/>
        </w:numPr>
        <w:spacing w:line="276" w:lineRule="auto"/>
      </w:pPr>
      <w:r>
        <w:t>QRF Model Fit</w:t>
      </w:r>
    </w:p>
    <w:p w14:paraId="4C23833E" w14:textId="4C7FE717" w:rsidR="00AA232A" w:rsidRDefault="00AA232A" w:rsidP="00AA232A">
      <w:pPr>
        <w:pStyle w:val="ListParagraph"/>
        <w:numPr>
          <w:ilvl w:val="1"/>
          <w:numId w:val="1"/>
        </w:numPr>
        <w:spacing w:line="276" w:lineRule="auto"/>
      </w:pPr>
      <w:r>
        <w:t>Predictions at CHaMP Sites (QRF Model Predictions)</w:t>
      </w:r>
    </w:p>
    <w:p w14:paraId="61D14880" w14:textId="28F4DA4D" w:rsidR="006C2E52" w:rsidRDefault="006C2E52" w:rsidP="006C2E52">
      <w:pPr>
        <w:pStyle w:val="ListParagraph"/>
        <w:numPr>
          <w:ilvl w:val="2"/>
          <w:numId w:val="1"/>
        </w:numPr>
        <w:spacing w:line="276" w:lineRule="auto"/>
      </w:pPr>
      <w:r>
        <w:t>All CHaMP sites</w:t>
      </w:r>
    </w:p>
    <w:p w14:paraId="5558FBE1" w14:textId="16D6F8AF" w:rsidR="00AA232A" w:rsidRDefault="00AA232A" w:rsidP="001A5091">
      <w:pPr>
        <w:pStyle w:val="ListParagraph"/>
        <w:numPr>
          <w:ilvl w:val="1"/>
          <w:numId w:val="1"/>
        </w:numPr>
        <w:spacing w:line="276" w:lineRule="auto"/>
      </w:pPr>
      <w:r>
        <w:t>Model Extrapolation</w:t>
      </w:r>
    </w:p>
    <w:p w14:paraId="500F0CC4" w14:textId="73633889" w:rsidR="006C2E52" w:rsidRDefault="006C2E52" w:rsidP="006C2E52">
      <w:pPr>
        <w:pStyle w:val="ListParagraph"/>
        <w:numPr>
          <w:ilvl w:val="2"/>
          <w:numId w:val="1"/>
        </w:numPr>
        <w:spacing w:line="276" w:lineRule="auto"/>
      </w:pPr>
      <w:r>
        <w:t>Lemhi River</w:t>
      </w:r>
    </w:p>
    <w:p w14:paraId="2F6BB692" w14:textId="70414855" w:rsidR="001A5091" w:rsidRDefault="001A5091" w:rsidP="001A5091">
      <w:pPr>
        <w:pStyle w:val="ListParagraph"/>
        <w:numPr>
          <w:ilvl w:val="1"/>
          <w:numId w:val="1"/>
        </w:numPr>
        <w:spacing w:line="276" w:lineRule="auto"/>
      </w:pPr>
      <w:r>
        <w:t>Model</w:t>
      </w:r>
      <w:r w:rsidR="00AA232A">
        <w:t xml:space="preserve"> Validation</w:t>
      </w:r>
    </w:p>
    <w:p w14:paraId="1380CC95" w14:textId="6DAEB789" w:rsidR="006C2E52" w:rsidRDefault="006C2E52" w:rsidP="006C2E52">
      <w:pPr>
        <w:pStyle w:val="ListParagraph"/>
        <w:numPr>
          <w:ilvl w:val="2"/>
          <w:numId w:val="1"/>
        </w:numPr>
        <w:spacing w:line="276" w:lineRule="auto"/>
      </w:pPr>
      <w:r>
        <w:t>Everywhere validation is possible</w:t>
      </w:r>
    </w:p>
    <w:p w14:paraId="5E13925A" w14:textId="6DBAAA0C" w:rsidR="00B00CA0" w:rsidRDefault="00B00CA0" w:rsidP="00B00CA0">
      <w:pPr>
        <w:pStyle w:val="ListParagraph"/>
        <w:numPr>
          <w:ilvl w:val="0"/>
          <w:numId w:val="1"/>
        </w:numPr>
        <w:spacing w:line="276" w:lineRule="auto"/>
      </w:pPr>
      <w:r>
        <w:t>DISCUSSION</w:t>
      </w:r>
    </w:p>
    <w:p w14:paraId="2D1A7384" w14:textId="291D98D6" w:rsidR="00B00CA0" w:rsidRDefault="00FD6AEA" w:rsidP="00B00CA0">
      <w:pPr>
        <w:pStyle w:val="ListParagraph"/>
        <w:numPr>
          <w:ilvl w:val="1"/>
          <w:numId w:val="1"/>
        </w:numPr>
        <w:spacing w:line="276" w:lineRule="auto"/>
      </w:pPr>
      <w:r>
        <w:t>Biological Expectations from QRF Model</w:t>
      </w:r>
    </w:p>
    <w:p w14:paraId="6F7D0EF9" w14:textId="5BEDCBAF" w:rsidR="00FD6AEA" w:rsidRDefault="00FD6AEA" w:rsidP="00FD6AEA">
      <w:pPr>
        <w:pStyle w:val="ListParagraph"/>
        <w:numPr>
          <w:ilvl w:val="2"/>
          <w:numId w:val="1"/>
        </w:numPr>
        <w:spacing w:line="276" w:lineRule="auto"/>
      </w:pPr>
      <w:r>
        <w:t>Discussion of PDPs</w:t>
      </w:r>
    </w:p>
    <w:p w14:paraId="4CABDBDB" w14:textId="15160531" w:rsidR="00FD6AEA" w:rsidRDefault="00FD6AEA" w:rsidP="00FD6AEA">
      <w:pPr>
        <w:pStyle w:val="ListParagraph"/>
        <w:numPr>
          <w:ilvl w:val="1"/>
          <w:numId w:val="1"/>
        </w:numPr>
        <w:spacing w:line="276" w:lineRule="auto"/>
      </w:pPr>
      <w:r>
        <w:t>Model Assumptions</w:t>
      </w:r>
    </w:p>
    <w:p w14:paraId="08D1ED67" w14:textId="4E2EACE2" w:rsidR="00FD6AEA" w:rsidRDefault="00FD6AEA" w:rsidP="00FD6AEA">
      <w:pPr>
        <w:pStyle w:val="ListParagraph"/>
        <w:numPr>
          <w:ilvl w:val="1"/>
          <w:numId w:val="1"/>
        </w:numPr>
        <w:spacing w:line="276" w:lineRule="auto"/>
      </w:pPr>
      <w:r>
        <w:t>Extrapolation Model</w:t>
      </w:r>
    </w:p>
    <w:p w14:paraId="06F0DE9D" w14:textId="77777777" w:rsidR="00FD6AEA" w:rsidRDefault="00FD6AEA" w:rsidP="00FD6AEA">
      <w:pPr>
        <w:pStyle w:val="ListParagraph"/>
        <w:numPr>
          <w:ilvl w:val="2"/>
          <w:numId w:val="1"/>
        </w:numPr>
        <w:spacing w:line="276" w:lineRule="auto"/>
      </w:pPr>
      <w:r>
        <w:t xml:space="preserve">Pros: </w:t>
      </w:r>
    </w:p>
    <w:p w14:paraId="6FAB494B" w14:textId="7C5FEC15" w:rsidR="00FD6AEA" w:rsidRDefault="00FD6AEA" w:rsidP="00FD6AEA">
      <w:pPr>
        <w:pStyle w:val="ListParagraph"/>
        <w:numPr>
          <w:ilvl w:val="3"/>
          <w:numId w:val="1"/>
        </w:numPr>
        <w:spacing w:line="276" w:lineRule="auto"/>
      </w:pPr>
      <w:r>
        <w:t>Can get estimates for watersheds</w:t>
      </w:r>
    </w:p>
    <w:p w14:paraId="31C2736C" w14:textId="77777777" w:rsidR="00FD6AEA" w:rsidRDefault="00FD6AEA" w:rsidP="00FD6AEA">
      <w:pPr>
        <w:pStyle w:val="ListParagraph"/>
        <w:numPr>
          <w:ilvl w:val="2"/>
          <w:numId w:val="1"/>
        </w:numPr>
        <w:spacing w:line="276" w:lineRule="auto"/>
      </w:pPr>
      <w:r>
        <w:t xml:space="preserve">Cons: </w:t>
      </w:r>
    </w:p>
    <w:p w14:paraId="6981A7B8" w14:textId="33071521" w:rsidR="00FD6AEA" w:rsidRDefault="00FD6AEA" w:rsidP="00FD6AEA">
      <w:pPr>
        <w:pStyle w:val="ListParagraph"/>
        <w:numPr>
          <w:ilvl w:val="3"/>
          <w:numId w:val="1"/>
        </w:numPr>
        <w:spacing w:line="276" w:lineRule="auto"/>
      </w:pPr>
      <w:r>
        <w:t>Relies on messy GAA data</w:t>
      </w:r>
    </w:p>
    <w:p w14:paraId="39C3B54B" w14:textId="25EBF69B" w:rsidR="00FD6AEA" w:rsidRDefault="00FD6AEA" w:rsidP="00FD6AEA">
      <w:pPr>
        <w:pStyle w:val="ListParagraph"/>
        <w:numPr>
          <w:ilvl w:val="3"/>
          <w:numId w:val="1"/>
        </w:numPr>
        <w:spacing w:line="276" w:lineRule="auto"/>
      </w:pPr>
      <w:r>
        <w:t>CHaMP habitat data is not reproducible, expensive</w:t>
      </w:r>
    </w:p>
    <w:p w14:paraId="68606901" w14:textId="0AB32808" w:rsidR="00FD6AEA" w:rsidRDefault="00FD6AEA" w:rsidP="00FD6AEA">
      <w:pPr>
        <w:pStyle w:val="ListParagraph"/>
        <w:numPr>
          <w:ilvl w:val="3"/>
          <w:numId w:val="1"/>
        </w:numPr>
        <w:spacing w:line="276" w:lineRule="auto"/>
      </w:pPr>
      <w:r>
        <w:t>Correlations between habitat and capacity is messy</w:t>
      </w:r>
    </w:p>
    <w:p w14:paraId="16137068" w14:textId="416C0F3A" w:rsidR="00FD6AEA" w:rsidRDefault="00FD6AEA" w:rsidP="00FD6AEA">
      <w:pPr>
        <w:pStyle w:val="ListParagraph"/>
        <w:numPr>
          <w:ilvl w:val="1"/>
          <w:numId w:val="1"/>
        </w:numPr>
        <w:spacing w:line="276" w:lineRule="auto"/>
      </w:pPr>
      <w:r>
        <w:t>The future</w:t>
      </w:r>
    </w:p>
    <w:p w14:paraId="699107A6" w14:textId="16E86458" w:rsidR="00FD6AEA" w:rsidRDefault="00FD6AEA" w:rsidP="00FD6AEA">
      <w:pPr>
        <w:pStyle w:val="ListParagraph"/>
        <w:numPr>
          <w:ilvl w:val="2"/>
          <w:numId w:val="1"/>
        </w:numPr>
        <w:spacing w:line="276" w:lineRule="auto"/>
      </w:pPr>
      <w:r>
        <w:t>Channel unit scale QRF</w:t>
      </w:r>
    </w:p>
    <w:p w14:paraId="6C5E47DA" w14:textId="3BAEED2D" w:rsidR="00FD6AEA" w:rsidRDefault="00FD6AEA" w:rsidP="00FD6AEA">
      <w:pPr>
        <w:pStyle w:val="ListParagraph"/>
        <w:numPr>
          <w:ilvl w:val="2"/>
          <w:numId w:val="1"/>
        </w:numPr>
        <w:spacing w:line="276" w:lineRule="auto"/>
      </w:pPr>
      <w:r>
        <w:t>Improved habitat data collection</w:t>
      </w:r>
    </w:p>
    <w:p w14:paraId="40CD990F" w14:textId="134B9AA3" w:rsidR="00FD6AEA" w:rsidRDefault="00FD6AEA" w:rsidP="00FD6AEA">
      <w:pPr>
        <w:pStyle w:val="ListParagraph"/>
        <w:numPr>
          <w:ilvl w:val="3"/>
          <w:numId w:val="1"/>
        </w:numPr>
        <w:spacing w:line="276" w:lineRule="auto"/>
      </w:pPr>
      <w:r>
        <w:t>Drones</w:t>
      </w:r>
    </w:p>
    <w:p w14:paraId="6899F288" w14:textId="2E0BBD06" w:rsidR="00FD6AEA" w:rsidRDefault="00FD6AEA" w:rsidP="00FD6AEA">
      <w:pPr>
        <w:pStyle w:val="ListParagraph"/>
        <w:numPr>
          <w:ilvl w:val="3"/>
          <w:numId w:val="1"/>
        </w:numPr>
        <w:spacing w:line="276" w:lineRule="auto"/>
      </w:pPr>
      <w:r>
        <w:t>LiDAR</w:t>
      </w:r>
    </w:p>
    <w:p w14:paraId="2471D80D" w14:textId="60E91267" w:rsidR="00FD6AEA" w:rsidRDefault="00FD6AEA" w:rsidP="00FD6AEA">
      <w:pPr>
        <w:pStyle w:val="ListParagraph"/>
        <w:numPr>
          <w:ilvl w:val="2"/>
          <w:numId w:val="1"/>
        </w:numPr>
        <w:spacing w:line="276" w:lineRule="auto"/>
      </w:pPr>
      <w:r>
        <w:t>Collect remote sensing habitat data everywhere</w:t>
      </w:r>
    </w:p>
    <w:p w14:paraId="5CE2C110" w14:textId="5B28BF0B" w:rsidR="00FD6AEA" w:rsidRDefault="00FD6AEA" w:rsidP="00FD6AEA">
      <w:pPr>
        <w:pStyle w:val="ListParagraph"/>
        <w:numPr>
          <w:ilvl w:val="1"/>
          <w:numId w:val="1"/>
        </w:numPr>
        <w:spacing w:line="276" w:lineRule="auto"/>
      </w:pPr>
      <w:r>
        <w:t>Next Steps</w:t>
      </w:r>
    </w:p>
    <w:p w14:paraId="015C952C" w14:textId="25A221EA" w:rsidR="00FD6AEA" w:rsidRDefault="00FD6AEA" w:rsidP="00FD6AEA">
      <w:pPr>
        <w:pStyle w:val="ListParagraph"/>
        <w:numPr>
          <w:ilvl w:val="1"/>
          <w:numId w:val="1"/>
        </w:numPr>
        <w:spacing w:line="276" w:lineRule="auto"/>
      </w:pPr>
      <w:r>
        <w:t>Conclusions</w:t>
      </w:r>
    </w:p>
    <w:p w14:paraId="3CE8A7FA" w14:textId="77777777" w:rsidR="007355E1" w:rsidRDefault="007355E1" w:rsidP="00CA48AF">
      <w:pPr>
        <w:pStyle w:val="Heading1"/>
      </w:pPr>
    </w:p>
    <w:p w14:paraId="0DAF7F31" w14:textId="2F5BD786" w:rsidR="00A93693" w:rsidRPr="00A93693" w:rsidDel="00A93693" w:rsidRDefault="00350C7C" w:rsidP="00A93693">
      <w:pPr>
        <w:pStyle w:val="Heading1"/>
        <w:rPr>
          <w:del w:id="9" w:author="Beasley, Chris" w:date="2018-06-15T08:35:00Z"/>
        </w:rPr>
      </w:pPr>
      <w:commentRangeStart w:id="10"/>
      <w:r>
        <w:t>Introduction</w:t>
      </w:r>
      <w:commentRangeEnd w:id="10"/>
      <w:r w:rsidR="007A4755">
        <w:rPr>
          <w:rStyle w:val="CommentReference"/>
          <w:b w:val="0"/>
        </w:rPr>
        <w:commentReference w:id="10"/>
      </w:r>
    </w:p>
    <w:p w14:paraId="39BB6A96" w14:textId="4564C004" w:rsidR="00A93693" w:rsidRDefault="00350C7C" w:rsidP="00CA48AF">
      <w:pPr>
        <w:rPr>
          <w:ins w:id="11" w:author="Beasley, Chris" w:date="2018-06-15T08:34:00Z"/>
        </w:rPr>
      </w:pPr>
      <w:r>
        <w:tab/>
      </w:r>
      <w:ins w:id="12" w:author="Beasley, Chris" w:date="2018-06-15T08:35:00Z">
        <w:r w:rsidR="00A93693">
          <w:t xml:space="preserve">The decline of anadromous </w:t>
        </w:r>
      </w:ins>
      <w:commentRangeStart w:id="13"/>
      <w:r w:rsidR="00AE3195">
        <w:t>Pacific</w:t>
      </w:r>
      <w:commentRangeEnd w:id="13"/>
      <w:r w:rsidR="00E6458A">
        <w:rPr>
          <w:rStyle w:val="CommentReference"/>
        </w:rPr>
        <w:commentReference w:id="13"/>
      </w:r>
      <w:r w:rsidR="00AE3195">
        <w:t xml:space="preserve"> </w:t>
      </w:r>
      <w:ins w:id="14" w:author="Beasley, Chris" w:date="2018-06-15T08:35:00Z">
        <w:r w:rsidR="00A93693">
          <w:t>salmonids (</w:t>
        </w:r>
        <w:r w:rsidR="00A93693">
          <w:rPr>
            <w:i/>
          </w:rPr>
          <w:t xml:space="preserve">Oncorhynchus </w:t>
        </w:r>
        <w:r w:rsidR="00A93693">
          <w:t xml:space="preserve">spp.) across the Pacific Northwest, USA has prompted </w:t>
        </w:r>
      </w:ins>
      <w:ins w:id="15" w:author="Beasley, Chris" w:date="2018-06-15T08:48:00Z">
        <w:r w:rsidR="00DF4AF0">
          <w:t>numerous</w:t>
        </w:r>
      </w:ins>
      <w:ins w:id="16" w:author="Beasley, Chris" w:date="2018-06-15T08:35:00Z">
        <w:r w:rsidR="00A93693">
          <w:t xml:space="preserve"> actions aimed at reversing that trend. These actions are often categorized into four H</w:t>
        </w:r>
      </w:ins>
      <w:ins w:id="17" w:author="Beasley, Chris" w:date="2018-06-15T08:38:00Z">
        <w:r w:rsidR="00A93693">
          <w:t xml:space="preserve">’s – harvest modification, hatchery practices, hydro-system operations, and habitat rehabilitation. Problematically, there is substantial </w:t>
        </w:r>
      </w:ins>
      <w:ins w:id="18" w:author="Beasley, Chris" w:date="2018-06-15T08:40:00Z">
        <w:r w:rsidR="00A93693">
          <w:t>uncertainty</w:t>
        </w:r>
      </w:ins>
      <w:ins w:id="19" w:author="Beasley, Chris" w:date="2018-06-15T08:38:00Z">
        <w:r w:rsidR="00A93693">
          <w:t xml:space="preserve"> regarding </w:t>
        </w:r>
      </w:ins>
      <w:ins w:id="20" w:author="Beasley, Chris" w:date="2018-06-15T08:43:00Z">
        <w:r w:rsidR="00DF4AF0">
          <w:t xml:space="preserve">the degree of change that can be exerted across </w:t>
        </w:r>
      </w:ins>
      <w:ins w:id="21" w:author="Beasley, Chris" w:date="2018-06-15T08:45:00Z">
        <w:r w:rsidR="00DF4AF0">
          <w:t xml:space="preserve">and within </w:t>
        </w:r>
      </w:ins>
      <w:ins w:id="22" w:author="Beasley, Chris" w:date="2018-06-15T08:43:00Z">
        <w:r w:rsidR="00DF4AF0">
          <w:t xml:space="preserve">these categories, and what combination of changes might most cost-effectively and sustainably reduce mortality. </w:t>
        </w:r>
      </w:ins>
      <w:ins w:id="23" w:author="Beasley, Chris" w:date="2018-06-15T08:46:00Z">
        <w:r w:rsidR="00DF4AF0">
          <w:t xml:space="preserve">Recently released “de-listing” criteria (NOAA 2016) identified adult escapement targets at the population scale, providing a quantitative metric useful for evaluating the </w:t>
        </w:r>
        <w:r w:rsidR="00DF4AF0">
          <w:lastRenderedPageBreak/>
          <w:t xml:space="preserve">magnitude of survival improvements required. </w:t>
        </w:r>
      </w:ins>
      <w:ins w:id="24" w:author="Beasley, Chris" w:date="2018-06-15T08:48:00Z">
        <w:r w:rsidR="00DF4AF0">
          <w:t>These abundance targets provide a benchmark against which habitat rehabilitation actions can be measured. Here we describe an approach for estimating life-stage specific habitat</w:t>
        </w:r>
      </w:ins>
      <w:ins w:id="25" w:author="Kevin See" w:date="2019-01-15T16:22:00Z">
        <w:r w:rsidR="00010F8A">
          <w:t>-based</w:t>
        </w:r>
      </w:ins>
      <w:ins w:id="26" w:author="Beasley, Chris" w:date="2018-06-15T08:48:00Z">
        <w:r w:rsidR="00DF4AF0">
          <w:t xml:space="preserve"> </w:t>
        </w:r>
      </w:ins>
      <w:ins w:id="27" w:author="Kevin See" w:date="2019-01-15T16:22:00Z">
        <w:r w:rsidR="00010F8A">
          <w:t xml:space="preserve">carrying </w:t>
        </w:r>
      </w:ins>
      <w:ins w:id="28" w:author="Beasley, Chris" w:date="2018-06-15T08:48:00Z">
        <w:r w:rsidR="00DF4AF0">
          <w:t xml:space="preserve">capacity that can be used to quantitatively identify the magnitude of tributary habitat rehabilitation necessary to support de-listing. </w:t>
        </w:r>
      </w:ins>
      <w:ins w:id="29" w:author="Beasley, Chris" w:date="2018-06-15T08:53:00Z">
        <w:r w:rsidR="00E114C5">
          <w:t xml:space="preserve">For perhaps the first time, the necessity of tributary habitat restoration can be </w:t>
        </w:r>
      </w:ins>
      <w:proofErr w:type="gramStart"/>
      <w:ins w:id="30" w:author="Beasley, Chris" w:date="2018-06-15T08:54:00Z">
        <w:r w:rsidR="00E114C5">
          <w:t>demonstrated</w:t>
        </w:r>
        <w:proofErr w:type="gramEnd"/>
        <w:r w:rsidR="00E114C5">
          <w:t xml:space="preserve"> and the magnitude of required change can be placed in context with the other “H’s.”</w:t>
        </w:r>
      </w:ins>
    </w:p>
    <w:p w14:paraId="2B491A46" w14:textId="475A6F77" w:rsidR="003752D2" w:rsidRDefault="00A93693">
      <w:pPr>
        <w:ind w:firstLine="720"/>
        <w:rPr>
          <w:ins w:id="31" w:author="Kevin See" w:date="2019-01-15T15:49:00Z"/>
        </w:rPr>
      </w:pPr>
      <w:ins w:id="32" w:author="Beasley, Chris" w:date="2018-06-15T08:35:00Z">
        <w:r>
          <w:t xml:space="preserve">Pacific </w:t>
        </w:r>
      </w:ins>
      <w:r w:rsidR="00AE3195">
        <w:t xml:space="preserve">salmon </w:t>
      </w:r>
      <w:r w:rsidR="00DC6458">
        <w:t>(</w:t>
      </w:r>
      <w:r w:rsidR="00AE3195">
        <w:rPr>
          <w:i/>
        </w:rPr>
        <w:t xml:space="preserve">Oncorhynchus </w:t>
      </w:r>
      <w:r w:rsidR="00AE3195">
        <w:t>spp.</w:t>
      </w:r>
      <w:r w:rsidR="00DC6458">
        <w:t>)</w:t>
      </w:r>
      <w:r w:rsidR="00AE3195">
        <w:t xml:space="preserve"> </w:t>
      </w:r>
      <w:r w:rsidR="00796441">
        <w:t xml:space="preserve">species </w:t>
      </w:r>
      <w:r w:rsidR="007471F7">
        <w:t>have experienced</w:t>
      </w:r>
      <w:r w:rsidR="00796441">
        <w:t xml:space="preserve"> large</w:t>
      </w:r>
      <w:r w:rsidR="007471F7">
        <w:t xml:space="preserve"> declines in abundance </w:t>
      </w:r>
      <w:r w:rsidR="00796441">
        <w:t>throughout much of their range (</w:t>
      </w:r>
      <w:r w:rsidR="00796441" w:rsidRPr="00CB0AC3">
        <w:t>Good</w:t>
      </w:r>
      <w:r w:rsidR="00796441">
        <w:t xml:space="preserve"> et al. 2005). </w:t>
      </w:r>
      <w:r w:rsidR="003752D2">
        <w:t>Declines can be partially attributed to</w:t>
      </w:r>
      <w:r w:rsidR="00DC6458">
        <w:t xml:space="preserve"> lost or altered habitat, and thus, efforts to recover depleted salmon populations are replete with efforts to rehabilitate habitat used during</w:t>
      </w:r>
      <w:r w:rsidR="00745A3C">
        <w:t xml:space="preserve"> the</w:t>
      </w:r>
      <w:r w:rsidR="00DC6458">
        <w:t xml:space="preserve"> freshwater life-stages. Specifically, restoring salmonid carrying capacity through tributary rehabilitation actions has been identified as a key component of recovery efforts for salmon and steelhead (</w:t>
      </w:r>
      <w:r w:rsidR="00DC6458">
        <w:rPr>
          <w:i/>
        </w:rPr>
        <w:t>Oncorhynchus</w:t>
      </w:r>
      <w:r w:rsidR="00AD74FD">
        <w:rPr>
          <w:i/>
        </w:rPr>
        <w:t xml:space="preserve"> mykiss</w:t>
      </w:r>
      <w:r w:rsidR="00DC6458">
        <w:t>) in the Pacific Northwest, USA.</w:t>
      </w:r>
      <w:r w:rsidR="003752D2">
        <w:t xml:space="preserve"> Efforts</w:t>
      </w:r>
      <w:r w:rsidR="00551F42">
        <w:t xml:space="preserve"> have included increasing and improving</w:t>
      </w:r>
      <w:r w:rsidR="008D7BC7">
        <w:t xml:space="preserve"> existing</w:t>
      </w:r>
      <w:r w:rsidR="00551F42">
        <w:t xml:space="preserve"> habitat for</w:t>
      </w:r>
      <w:r w:rsidR="003752D2">
        <w:t xml:space="preserve"> both</w:t>
      </w:r>
      <w:r w:rsidR="00551F42">
        <w:t xml:space="preserve"> spawning adults and rearing juveniles. </w:t>
      </w:r>
      <w:r w:rsidR="00DC6458">
        <w:t>However, estimating</w:t>
      </w:r>
      <w:r w:rsidR="003752D2">
        <w:t xml:space="preserve"> habitat</w:t>
      </w:r>
      <w:r w:rsidR="008D7BC7">
        <w:t xml:space="preserve"> carrying capacity, both historic</w:t>
      </w:r>
      <w:r w:rsidR="00DC6458">
        <w:t xml:space="preserve"> and contemporary</w:t>
      </w:r>
      <w:r w:rsidR="004527F1">
        <w:t>, for various life-stages of Pacific salmon, as well as identifying important habitat characteristics that influence capacity, has been an ongoing but nec</w:t>
      </w:r>
      <w:r w:rsidR="00551F42">
        <w:t xml:space="preserve">essary challenge. </w:t>
      </w:r>
      <w:r w:rsidR="003752D2">
        <w:t>Reliable methods to better understand fish-habitat relationships as well as to estimate capacity are necessary to identify</w:t>
      </w:r>
      <w:r w:rsidR="00F17776">
        <w:t xml:space="preserve"> those</w:t>
      </w:r>
      <w:r w:rsidR="003752D2">
        <w:t xml:space="preserve"> s</w:t>
      </w:r>
      <w:r w:rsidR="00F17776">
        <w:t>almon and steelhead life-stages that are limited by habitat capacity, and further, to better direct tributary rehabilitation efforts.</w:t>
      </w:r>
    </w:p>
    <w:p w14:paraId="52AD9640" w14:textId="40B7B57A" w:rsidR="00FD1D3A" w:rsidRDefault="00FD1D3A" w:rsidP="00B564D4">
      <w:pPr>
        <w:ind w:firstLine="720"/>
        <w:rPr>
          <w:ins w:id="33" w:author="Kevin See" w:date="2019-01-15T15:55:00Z"/>
          <w:rFonts w:cstheme="minorHAnsi"/>
        </w:rPr>
      </w:pPr>
      <w:proofErr w:type="spellStart"/>
      <w:ins w:id="34" w:author="Kevin See" w:date="2019-01-15T15:49:00Z">
        <w:r>
          <w:t>Fausch</w:t>
        </w:r>
        <w:proofErr w:type="spellEnd"/>
        <w:r>
          <w:t xml:space="preserve"> et al. (1988) conducted a thorough review of attempts to predict the standing crop of fish from measurable habitat covariates from 1950 to </w:t>
        </w:r>
        <w:proofErr w:type="gramStart"/>
        <w:r>
          <w:t>1985, and</w:t>
        </w:r>
        <w:proofErr w:type="gramEnd"/>
        <w:r>
          <w:t xml:space="preserve"> found that </w:t>
        </w:r>
        <w:r w:rsidRPr="001719EE">
          <w:t xml:space="preserve">the </w:t>
        </w:r>
        <w:r>
          <w:t xml:space="preserve">vast </w:t>
        </w:r>
        <w:r w:rsidRPr="001719EE">
          <w:t>majority of multiple linear regression models fail</w:t>
        </w:r>
        <w:r>
          <w:t>ed</w:t>
        </w:r>
        <w:r w:rsidRPr="001719EE">
          <w:t xml:space="preserve"> to detect a significant fish-habitat signal</w:t>
        </w:r>
        <w:r>
          <w:t xml:space="preserve">. Since that review, there has been progress in identifying some fish-habitat relationships for some salmonid species. </w:t>
        </w:r>
        <w:proofErr w:type="spellStart"/>
        <w:r>
          <w:t>Nickelson</w:t>
        </w:r>
        <w:proofErr w:type="spellEnd"/>
        <w:r>
          <w:t xml:space="preserve"> (1992) found that juvenile </w:t>
        </w:r>
        <w:proofErr w:type="spellStart"/>
        <w:r>
          <w:t>coho</w:t>
        </w:r>
        <w:proofErr w:type="spellEnd"/>
        <w:r>
          <w:t xml:space="preserve"> were found in higher densities within pool habitat on the Oregon coast. Sharma </w:t>
        </w:r>
      </w:ins>
      <w:ins w:id="35" w:author="Kevin See" w:date="2019-01-15T16:38:00Z">
        <w:r w:rsidR="00EC4B6F">
          <w:t>and</w:t>
        </w:r>
      </w:ins>
      <w:ins w:id="36" w:author="Kevin See" w:date="2019-01-15T15:49:00Z">
        <w:r>
          <w:t xml:space="preserve"> </w:t>
        </w:r>
        <w:proofErr w:type="spellStart"/>
        <w:r>
          <w:t>Hilborn</w:t>
        </w:r>
        <w:proofErr w:type="spellEnd"/>
        <w:r>
          <w:t xml:space="preserve"> (2001) determined that pool and pond densities were good predictors of </w:t>
        </w:r>
        <w:proofErr w:type="spellStart"/>
        <w:r>
          <w:t>coho</w:t>
        </w:r>
        <w:proofErr w:type="spellEnd"/>
        <w:r>
          <w:t xml:space="preserve"> smolt densities in western Washington. </w:t>
        </w:r>
        <w:proofErr w:type="spellStart"/>
        <w:r>
          <w:t>Pess</w:t>
        </w:r>
        <w:proofErr w:type="spellEnd"/>
        <w:r>
          <w:t xml:space="preserve"> et al. (2002) demonstrated that densities of adult spawning </w:t>
        </w:r>
        <w:proofErr w:type="spellStart"/>
        <w:r>
          <w:t>coho</w:t>
        </w:r>
        <w:proofErr w:type="spellEnd"/>
        <w:r>
          <w:t xml:space="preserve"> were higher in forested areas compared to urban or agricultural areas in the Snohomish River watershed. Mossop </w:t>
        </w:r>
      </w:ins>
      <w:ins w:id="37" w:author="Kevin See" w:date="2019-01-15T16:38:00Z">
        <w:r w:rsidR="00EC4B6F">
          <w:t>and</w:t>
        </w:r>
      </w:ins>
      <w:ins w:id="38" w:author="Kevin See" w:date="2019-01-15T15:49:00Z">
        <w:r>
          <w:t xml:space="preserve"> Bradford (2006) examined juvenile Chinook in the Yukon river and found positive correlations between the log of </w:t>
        </w:r>
        <w:r>
          <w:lastRenderedPageBreak/>
          <w:t xml:space="preserve">fish density and several metrics related to </w:t>
        </w:r>
        <w:r w:rsidRPr="00473959">
          <w:rPr>
            <w:rFonts w:asciiTheme="minorHAnsi" w:hAnsiTheme="minorHAnsi" w:cstheme="minorHAnsi"/>
          </w:rPr>
          <w:t>residual pool</w:t>
        </w:r>
        <w:r>
          <w:rPr>
            <w:rFonts w:cstheme="minorHAnsi"/>
          </w:rPr>
          <w:t xml:space="preserve"> dimensions and large woody debris abundance as well as </w:t>
        </w:r>
        <w:r w:rsidRPr="00473959">
          <w:rPr>
            <w:rFonts w:asciiTheme="minorHAnsi" w:hAnsiTheme="minorHAnsi" w:cstheme="minorHAnsi"/>
          </w:rPr>
          <w:t xml:space="preserve">a negative </w:t>
        </w:r>
        <w:r>
          <w:rPr>
            <w:rFonts w:cstheme="minorHAnsi"/>
          </w:rPr>
          <w:t>correlation</w:t>
        </w:r>
        <w:r w:rsidRPr="00473959">
          <w:rPr>
            <w:rFonts w:asciiTheme="minorHAnsi" w:hAnsiTheme="minorHAnsi" w:cstheme="minorHAnsi"/>
          </w:rPr>
          <w:t xml:space="preserve"> between fish density and gradient</w:t>
        </w:r>
        <w:r>
          <w:rPr>
            <w:rFonts w:cstheme="minorHAnsi"/>
          </w:rPr>
          <w:t xml:space="preserve">. </w:t>
        </w:r>
        <w:proofErr w:type="spellStart"/>
        <w:r>
          <w:rPr>
            <w:rFonts w:cstheme="minorHAnsi"/>
          </w:rPr>
          <w:t>Byrant</w:t>
        </w:r>
        <w:proofErr w:type="spellEnd"/>
        <w:r>
          <w:rPr>
            <w:rFonts w:cstheme="minorHAnsi"/>
          </w:rPr>
          <w:t xml:space="preserve"> and </w:t>
        </w:r>
        <w:proofErr w:type="spellStart"/>
        <w:r>
          <w:rPr>
            <w:rFonts w:cstheme="minorHAnsi"/>
          </w:rPr>
          <w:t>Woodsmith</w:t>
        </w:r>
        <w:proofErr w:type="spellEnd"/>
        <w:r>
          <w:rPr>
            <w:rFonts w:cstheme="minorHAnsi"/>
          </w:rPr>
          <w:t xml:space="preserve"> (2009) found a positive relationship between juvenile </w:t>
        </w:r>
        <w:proofErr w:type="spellStart"/>
        <w:r>
          <w:rPr>
            <w:rFonts w:cstheme="minorHAnsi"/>
          </w:rPr>
          <w:t>coho</w:t>
        </w:r>
        <w:proofErr w:type="spellEnd"/>
        <w:r>
          <w:rPr>
            <w:rFonts w:cstheme="minorHAnsi"/>
          </w:rPr>
          <w:t xml:space="preserve"> abundance and large wood at the reach scale, and a negative one between </w:t>
        </w:r>
        <w:proofErr w:type="spellStart"/>
        <w:r>
          <w:rPr>
            <w:rFonts w:cstheme="minorHAnsi"/>
          </w:rPr>
          <w:t>coho</w:t>
        </w:r>
        <w:proofErr w:type="spellEnd"/>
        <w:r>
          <w:rPr>
            <w:rFonts w:cstheme="minorHAnsi"/>
          </w:rPr>
          <w:t xml:space="preserve"> and the number of pools. Braun </w:t>
        </w:r>
      </w:ins>
      <w:ins w:id="39" w:author="Kevin See" w:date="2019-01-15T16:38:00Z">
        <w:r w:rsidR="00EC4B6F">
          <w:rPr>
            <w:rFonts w:cstheme="minorHAnsi"/>
          </w:rPr>
          <w:t>and</w:t>
        </w:r>
      </w:ins>
      <w:ins w:id="40" w:author="Kevin See" w:date="2019-01-15T15:49:00Z">
        <w:r>
          <w:rPr>
            <w:rFonts w:cstheme="minorHAnsi"/>
          </w:rPr>
          <w:t xml:space="preserve"> Reynolds (2011) found positive associations between spawner densities of sockeye in the Fraser River and percent undercuts, large wood and percent pools. </w:t>
        </w:r>
      </w:ins>
      <w:ins w:id="41" w:author="Kevin See" w:date="2019-01-15T16:14:00Z">
        <w:r w:rsidR="00B564D4">
          <w:rPr>
            <w:rFonts w:cstheme="minorHAnsi"/>
          </w:rPr>
          <w:t xml:space="preserve">However, all of these studies were focused on predicting observed fish densities, not necessarily capacity, and for most of them the predictive extent is limited to a particular watershed. In addition, they all assumed some form of linear fish-habitat relationship, which often results in weak predictive power. </w:t>
        </w:r>
      </w:ins>
    </w:p>
    <w:p w14:paraId="50AC3E30" w14:textId="200360F0" w:rsidR="003C05AA" w:rsidRDefault="003C05AA" w:rsidP="00B564D4">
      <w:pPr>
        <w:ind w:firstLine="720"/>
        <w:rPr>
          <w:ins w:id="42" w:author="Kevin See" w:date="2019-01-15T16:18:00Z"/>
          <w:rFonts w:cstheme="minorHAnsi"/>
        </w:rPr>
      </w:pPr>
      <w:ins w:id="43" w:author="Kevin See" w:date="2019-01-15T15:55:00Z">
        <w:r>
          <w:rPr>
            <w:rFonts w:cstheme="minorHAnsi"/>
          </w:rPr>
          <w:t xml:space="preserve">There have been a number of </w:t>
        </w:r>
      </w:ins>
      <w:ins w:id="44" w:author="Kevin See" w:date="2019-01-15T15:56:00Z">
        <w:r>
          <w:rPr>
            <w:rFonts w:cstheme="minorHAnsi"/>
          </w:rPr>
          <w:t>studies that utilize</w:t>
        </w:r>
      </w:ins>
      <w:ins w:id="45" w:author="Kevin See" w:date="2019-01-15T16:16:00Z">
        <w:r w:rsidR="00B564D4">
          <w:rPr>
            <w:rFonts w:cstheme="minorHAnsi"/>
          </w:rPr>
          <w:t>d</w:t>
        </w:r>
      </w:ins>
      <w:ins w:id="46" w:author="Kevin See" w:date="2019-01-15T15:56:00Z">
        <w:r>
          <w:rPr>
            <w:rFonts w:cstheme="minorHAnsi"/>
          </w:rPr>
          <w:t xml:space="preserve"> other modeling approaches to elicit fish habitat relationships. </w:t>
        </w:r>
      </w:ins>
      <w:ins w:id="47" w:author="Kevin See" w:date="2019-01-15T16:13:00Z">
        <w:r w:rsidR="00B564D4">
          <w:t xml:space="preserve">Dunham et al. (2002) used a quantile regression approach to show a negative relationship between cutthroat trout densities and the </w:t>
        </w:r>
        <w:proofErr w:type="spellStart"/>
        <w:r w:rsidR="00B564D4">
          <w:t>width:depth</w:t>
        </w:r>
        <w:proofErr w:type="spellEnd"/>
        <w:r w:rsidR="00B564D4">
          <w:t xml:space="preserve"> ratio of a stream for the upper quantiles of trout density. Eastwood et al. (2003) also utilized a quantile regression model to map the potential extent of sole in the </w:t>
        </w:r>
      </w:ins>
      <w:ins w:id="48" w:author="Kevin See" w:date="2019-01-15T16:17:00Z">
        <w:r w:rsidR="00B564D4">
          <w:t>English Channel</w:t>
        </w:r>
      </w:ins>
      <w:ins w:id="49" w:author="Kevin See" w:date="2019-01-15T16:13:00Z">
        <w:r w:rsidR="00B564D4">
          <w:t xml:space="preserve"> and southern North Sea. </w:t>
        </w:r>
      </w:ins>
      <w:ins w:id="50" w:author="Kevin See" w:date="2019-01-15T16:01:00Z">
        <w:r w:rsidR="00183E5C">
          <w:rPr>
            <w:rFonts w:cstheme="minorHAnsi"/>
          </w:rPr>
          <w:t>Machine learning models such as boosted regression trees and random forests have been used to examine species biomass</w:t>
        </w:r>
      </w:ins>
      <w:ins w:id="51" w:author="Kevin See" w:date="2019-01-15T16:04:00Z">
        <w:r w:rsidR="00183E5C">
          <w:rPr>
            <w:rFonts w:cstheme="minorHAnsi"/>
          </w:rPr>
          <w:t xml:space="preserve">, </w:t>
        </w:r>
      </w:ins>
      <w:ins w:id="52" w:author="Kevin See" w:date="2019-01-15T16:01:00Z">
        <w:r w:rsidR="00183E5C">
          <w:rPr>
            <w:rFonts w:cstheme="minorHAnsi"/>
          </w:rPr>
          <w:t>diversity</w:t>
        </w:r>
      </w:ins>
      <w:ins w:id="53" w:author="Kevin See" w:date="2019-01-15T16:04:00Z">
        <w:r w:rsidR="00183E5C">
          <w:rPr>
            <w:rFonts w:cstheme="minorHAnsi"/>
          </w:rPr>
          <w:t xml:space="preserve"> and distribution</w:t>
        </w:r>
      </w:ins>
      <w:ins w:id="54" w:author="Kevin See" w:date="2019-01-15T16:01:00Z">
        <w:r w:rsidR="00183E5C">
          <w:rPr>
            <w:rFonts w:cstheme="minorHAnsi"/>
          </w:rPr>
          <w:t xml:space="preserve"> </w:t>
        </w:r>
      </w:ins>
      <w:ins w:id="55" w:author="Kevin See" w:date="2019-01-15T16:02:00Z">
        <w:r w:rsidR="00183E5C">
          <w:rPr>
            <w:rFonts w:cstheme="minorHAnsi"/>
          </w:rPr>
          <w:t xml:space="preserve">for </w:t>
        </w:r>
      </w:ins>
      <w:ins w:id="56" w:author="Kevin See" w:date="2019-01-15T16:05:00Z">
        <w:r w:rsidR="00183E5C">
          <w:rPr>
            <w:rFonts w:cstheme="minorHAnsi"/>
          </w:rPr>
          <w:t xml:space="preserve">a number of </w:t>
        </w:r>
      </w:ins>
      <w:ins w:id="57" w:author="Kevin See" w:date="2019-01-15T16:04:00Z">
        <w:r w:rsidR="00183E5C">
          <w:rPr>
            <w:rFonts w:cstheme="minorHAnsi"/>
          </w:rPr>
          <w:t xml:space="preserve">different </w:t>
        </w:r>
      </w:ins>
      <w:ins w:id="58" w:author="Kevin See" w:date="2019-01-15T16:06:00Z">
        <w:r w:rsidR="00183E5C">
          <w:rPr>
            <w:rFonts w:cstheme="minorHAnsi"/>
          </w:rPr>
          <w:t>species</w:t>
        </w:r>
      </w:ins>
      <w:ins w:id="59" w:author="Kevin See" w:date="2019-01-15T16:02:00Z">
        <w:r w:rsidR="00183E5C">
          <w:rPr>
            <w:rFonts w:cstheme="minorHAnsi"/>
          </w:rPr>
          <w:t xml:space="preserve"> (Pittman et al. 2009</w:t>
        </w:r>
      </w:ins>
      <w:ins w:id="60" w:author="Kevin See" w:date="2019-01-15T16:04:00Z">
        <w:r w:rsidR="00183E5C">
          <w:rPr>
            <w:rFonts w:cstheme="minorHAnsi"/>
          </w:rPr>
          <w:t xml:space="preserve">, </w:t>
        </w:r>
      </w:ins>
      <w:proofErr w:type="spellStart"/>
      <w:ins w:id="61" w:author="Kevin See" w:date="2019-01-15T16:02:00Z">
        <w:r w:rsidR="00183E5C">
          <w:rPr>
            <w:rFonts w:cstheme="minorHAnsi"/>
          </w:rPr>
          <w:t>Knuby</w:t>
        </w:r>
        <w:proofErr w:type="spellEnd"/>
        <w:r w:rsidR="00183E5C">
          <w:rPr>
            <w:rFonts w:cstheme="minorHAnsi"/>
          </w:rPr>
          <w:t xml:space="preserve"> et al. 2010</w:t>
        </w:r>
      </w:ins>
      <w:ins w:id="62" w:author="Kevin See" w:date="2019-01-15T16:04:00Z">
        <w:r w:rsidR="00183E5C">
          <w:rPr>
            <w:rFonts w:cstheme="minorHAnsi"/>
          </w:rPr>
          <w:t xml:space="preserve"> and </w:t>
        </w:r>
        <w:r w:rsidR="00183E5C">
          <w:t>Compton et al. 2012</w:t>
        </w:r>
      </w:ins>
      <w:ins w:id="63" w:author="Kevin See" w:date="2019-01-15T16:02:00Z">
        <w:r w:rsidR="00183E5C">
          <w:rPr>
            <w:rFonts w:cstheme="minorHAnsi"/>
          </w:rPr>
          <w:t xml:space="preserve">). </w:t>
        </w:r>
      </w:ins>
      <w:ins w:id="64" w:author="Kevin See" w:date="2019-01-15T16:06:00Z">
        <w:r w:rsidR="00183E5C">
          <w:rPr>
            <w:rFonts w:cstheme="minorHAnsi"/>
          </w:rPr>
          <w:t>The results from these studies highlight the importance of using techniques that can accommodate non-linear fish habitat relationships.</w:t>
        </w:r>
      </w:ins>
      <w:ins w:id="65" w:author="Kevin See" w:date="2019-01-15T16:00:00Z">
        <w:r w:rsidR="00183E5C">
          <w:rPr>
            <w:rFonts w:cstheme="minorHAnsi"/>
          </w:rPr>
          <w:t xml:space="preserve"> </w:t>
        </w:r>
      </w:ins>
    </w:p>
    <w:p w14:paraId="7373091C" w14:textId="5C378067" w:rsidR="00FD1D3A" w:rsidDel="00010F8A" w:rsidRDefault="00B564D4">
      <w:pPr>
        <w:ind w:firstLine="720"/>
        <w:rPr>
          <w:del w:id="66" w:author="Kevin See" w:date="2019-01-15T16:21:00Z"/>
        </w:rPr>
        <w:pPrChange w:id="67" w:author="Kevin See" w:date="2019-01-16T10:03:00Z">
          <w:pPr/>
        </w:pPrChange>
      </w:pPr>
      <w:ins w:id="68" w:author="Kevin See" w:date="2019-01-15T16:18:00Z">
        <w:r>
          <w:t>Most studies that have investigated fish habitat relationships have focused on predicting a species’ distribution (presence / absence) or the average abundance or density, neither of which can be easily</w:t>
        </w:r>
        <w:r w:rsidRPr="001719EE">
          <w:t xml:space="preserve"> manipulated to predict carrying capacity. Also, many of these studies focus on only one or two measures of habitat.</w:t>
        </w:r>
      </w:ins>
      <w:ins w:id="69" w:author="Kevin See" w:date="2019-01-15T16:19:00Z">
        <w:r>
          <w:t xml:space="preserve"> </w:t>
        </w:r>
        <w:proofErr w:type="spellStart"/>
        <w:r>
          <w:t>Sweka</w:t>
        </w:r>
        <w:proofErr w:type="spellEnd"/>
        <w:r>
          <w:t xml:space="preserve"> </w:t>
        </w:r>
      </w:ins>
      <w:ins w:id="70" w:author="Kevin See" w:date="2019-01-15T16:38:00Z">
        <w:r w:rsidR="00EC4B6F">
          <w:t>and</w:t>
        </w:r>
      </w:ins>
      <w:ins w:id="71" w:author="Kevin See" w:date="2019-01-15T16:19:00Z">
        <w:r>
          <w:t xml:space="preserve"> Mackey (2010) did estimate carrying capacity o</w:t>
        </w:r>
      </w:ins>
      <w:ins w:id="72" w:author="Kevin See" w:date="2019-01-15T16:20:00Z">
        <w:r>
          <w:t xml:space="preserve">f Atlantic salmon parr using a quantile regression approach, but the only habitat covariate they included was cumulative drainage </w:t>
        </w:r>
        <w:commentRangeStart w:id="73"/>
        <w:r>
          <w:t>area</w:t>
        </w:r>
      </w:ins>
      <w:commentRangeEnd w:id="73"/>
      <w:ins w:id="74" w:author="Kevin See" w:date="2019-01-15T16:58:00Z">
        <w:r w:rsidR="00A321C7">
          <w:rPr>
            <w:rStyle w:val="CommentReference"/>
          </w:rPr>
          <w:commentReference w:id="73"/>
        </w:r>
      </w:ins>
      <w:ins w:id="75" w:author="Kevin See" w:date="2019-01-15T16:20:00Z">
        <w:r>
          <w:t xml:space="preserve">. </w:t>
        </w:r>
      </w:ins>
      <w:ins w:id="76" w:author="Kevin See" w:date="2019-01-16T09:59:00Z">
        <w:r w:rsidR="00A82871">
          <w:t>Traditional</w:t>
        </w:r>
      </w:ins>
      <w:ins w:id="77" w:author="Kevin See" w:date="2019-01-16T10:00:00Z">
        <w:r w:rsidR="00A82871">
          <w:t>ly, carrying capacity for salmonids has been estimated through stock-recruitment curves. However, this requires a long time-series of data</w:t>
        </w:r>
        <w:r w:rsidR="00876777">
          <w:t xml:space="preserve"> with</w:t>
        </w:r>
      </w:ins>
      <w:ins w:id="78" w:author="Kevin See" w:date="2019-01-16T10:01:00Z">
        <w:r w:rsidR="00876777">
          <w:t xml:space="preserve"> variety in the number of spawners which is not usually available</w:t>
        </w:r>
      </w:ins>
      <w:ins w:id="79" w:author="Kevin See" w:date="2019-01-16T10:02:00Z">
        <w:r w:rsidR="00876777">
          <w:t xml:space="preserve"> (Cramer and Ackerman, 2009)</w:t>
        </w:r>
      </w:ins>
      <w:ins w:id="80" w:author="Kevin See" w:date="2019-01-16T10:03:00Z">
        <w:r w:rsidR="00876777">
          <w:t>, and it often fails to account for habitat covariates</w:t>
        </w:r>
      </w:ins>
      <w:ins w:id="81" w:author="Kevin See" w:date="2019-01-16T10:01:00Z">
        <w:r w:rsidR="00876777">
          <w:t>.</w:t>
        </w:r>
      </w:ins>
      <w:ins w:id="82" w:author="Kevin See" w:date="2019-01-16T10:03:00Z">
        <w:r w:rsidR="00876777">
          <w:t xml:space="preserve"> </w:t>
        </w:r>
      </w:ins>
      <w:ins w:id="83" w:author="Kevin See" w:date="2019-01-15T16:18:00Z">
        <w:r w:rsidRPr="001719EE">
          <w:t xml:space="preserve">This </w:t>
        </w:r>
      </w:ins>
      <w:ins w:id="84" w:author="Kevin See" w:date="2019-01-15T16:20:00Z">
        <w:r w:rsidR="00010F8A">
          <w:t>manuscript</w:t>
        </w:r>
      </w:ins>
      <w:ins w:id="85" w:author="Kevin See" w:date="2019-01-15T16:18:00Z">
        <w:r w:rsidRPr="001719EE">
          <w:t xml:space="preserve"> incorporates multiple measures of stream habitat to estimate fish-habitat relationships that encompass the </w:t>
        </w:r>
        <w:r w:rsidRPr="001719EE">
          <w:lastRenderedPageBreak/>
          <w:t>collinear nature of most stream habitat metrics and can be used to predict carrying capacity.</w:t>
        </w:r>
      </w:ins>
      <w:ins w:id="86" w:author="Kevin See" w:date="2019-01-21T09:35:00Z">
        <w:r w:rsidR="00183899">
          <w:t xml:space="preserve"> </w:t>
        </w:r>
      </w:ins>
      <w:ins w:id="87" w:author="Kevin See" w:date="2019-01-15T16:18:00Z">
        <w:r>
          <w:t>Our approach moves across several spatial scales, inferring fish-habitat relationships from detailed, localized habitat data and extrapolating capacity predictions across wide swaths of unsampled locations.</w:t>
        </w:r>
      </w:ins>
    </w:p>
    <w:p w14:paraId="38EDF616" w14:textId="1B35229C" w:rsidR="001719EE" w:rsidRDefault="00BF4088" w:rsidP="00CA48AF">
      <w:del w:id="88" w:author="Kevin See" w:date="2019-01-15T16:21:00Z">
        <w:r w:rsidDel="00010F8A">
          <w:tab/>
        </w:r>
        <w:r w:rsidRPr="00BF4088" w:rsidDel="00010F8A">
          <w:rPr>
            <w:highlight w:val="yellow"/>
          </w:rPr>
          <w:delText>Here we should provide a summary of previous efforts to elicit fish-habitat relationships and to estimate capacity. For example, habitat limiting factors model (HLFM) by Reeves et al. (1989) and Nickelson (1992a, 1992b, 1998), HSI, others? Follow the summary of previous efforts with a description of the shortcomings of those efforts. That will be followed by an introduction of quantile regression and random forests and benefits of those methods over previous efforts.</w:delText>
        </w:r>
      </w:del>
      <w:ins w:id="89" w:author="Beasley, Chris" w:date="2018-06-15T08:55:00Z">
        <w:del w:id="90" w:author="Kevin See" w:date="2019-01-15T16:21:00Z">
          <w:r w:rsidR="00E114C5" w:rsidDel="00010F8A">
            <w:delText xml:space="preserve"> Note – I think we should highlight the fact that virtually all of these methods are data-intensive. One of the big benefits of the QRF approach is that it can be extended to locations that lack monitoring data. Thus, the approach is cost-effective and can be prosecuted without exerting sampling (and associated mortality) to sensitive populations.</w:delText>
          </w:r>
        </w:del>
      </w:ins>
    </w:p>
    <w:p w14:paraId="1F75B9ED" w14:textId="4B9324FF" w:rsidR="009C5BFE" w:rsidDel="00634CD6" w:rsidRDefault="009C5BFE">
      <w:pPr>
        <w:rPr>
          <w:del w:id="91" w:author="Kevin See" w:date="2019-01-15T16:53:00Z"/>
        </w:rPr>
      </w:pPr>
      <w:r>
        <w:tab/>
      </w:r>
      <w:del w:id="92" w:author="Kevin See" w:date="2019-01-15T16:25:00Z">
        <w:r w:rsidDel="00010F8A">
          <w:delText>A primary assumption in fisheries ecology is that higher observed densities of juvenile salmonids corresponds to better juvenile rearing habitat. However, observed densities at survey sites (</w:delText>
        </w:r>
        <w:r w:rsidR="00513D49" w:rsidDel="00010F8A">
          <w:delText xml:space="preserve">e.g., </w:delText>
        </w:r>
        <w:r w:rsidR="009C7748" w:rsidDel="00010F8A">
          <w:delText>2</w:delText>
        </w:r>
        <w:r w:rsidR="00513D49" w:rsidDel="00010F8A">
          <w:delText xml:space="preserve">00 – 500 </w:delText>
        </w:r>
        <w:r w:rsidDel="00010F8A">
          <w:delText xml:space="preserve">m) are rarely equal to a site’s carrying capacity due to unmeasured </w:delText>
        </w:r>
        <w:r w:rsidR="00F162D3" w:rsidDel="00010F8A">
          <w:delText>(</w:delText>
        </w:r>
        <w:r w:rsidDel="00010F8A">
          <w:delText>or unaccounted for</w:delText>
        </w:r>
        <w:r w:rsidR="00F162D3" w:rsidDel="00010F8A">
          <w:delText>)</w:delText>
        </w:r>
        <w:r w:rsidDel="00010F8A">
          <w:delText xml:space="preserve"> variables. </w:delText>
        </w:r>
      </w:del>
      <w:ins w:id="93" w:author="Beasley, Chris" w:date="2018-06-15T09:08:00Z">
        <w:r w:rsidR="004F41F9">
          <w:t xml:space="preserve">In fisheries it has long been recognized that that biotic and abiotic factors limit productivity within and across life-stages. For the purposes of this paper, we define carrying capacity as the maximum number of individuals that can be supported given the quantity and quality of habitat available at a given life-stage. We assume that higher </w:t>
        </w:r>
      </w:ins>
      <w:ins w:id="94" w:author="Beasley, Chris" w:date="2018-06-15T09:13:00Z">
        <w:r w:rsidR="004F41F9">
          <w:t xml:space="preserve">observed relative </w:t>
        </w:r>
      </w:ins>
      <w:ins w:id="95" w:author="Beasley, Chris" w:date="2018-06-15T09:08:00Z">
        <w:r w:rsidR="004F41F9">
          <w:t xml:space="preserve">densities within a given life stage </w:t>
        </w:r>
      </w:ins>
      <w:ins w:id="96" w:author="Beasley, Chris" w:date="2018-06-15T09:13:00Z">
        <w:r w:rsidR="00182F6E">
          <w:t xml:space="preserve">are a function of habitat quantity and quality. Furthermore, we </w:t>
        </w:r>
        <w:del w:id="97" w:author="Kevin See" w:date="2019-01-15T16:24:00Z">
          <w:r w:rsidR="00182F6E" w:rsidDel="00010F8A">
            <w:delText>assume</w:delText>
          </w:r>
        </w:del>
      </w:ins>
      <w:ins w:id="98" w:author="Kevin See" w:date="2019-01-15T16:24:00Z">
        <w:r w:rsidR="00010F8A">
          <w:t>assert</w:t>
        </w:r>
      </w:ins>
      <w:ins w:id="99" w:author="Beasley, Chris" w:date="2018-06-15T09:13:00Z">
        <w:r w:rsidR="00182F6E">
          <w:t xml:space="preserve"> that observed fi</w:t>
        </w:r>
      </w:ins>
      <w:ins w:id="100" w:author="Beasley, Chris" w:date="2018-06-15T09:14:00Z">
        <w:r w:rsidR="00182F6E">
          <w:t>s</w:t>
        </w:r>
      </w:ins>
      <w:ins w:id="101" w:author="Beasley, Chris" w:date="2018-06-15T09:13:00Z">
        <w:r w:rsidR="00182F6E">
          <w:t xml:space="preserve">h density </w:t>
        </w:r>
      </w:ins>
      <w:ins w:id="102" w:author="Beasley, Chris" w:date="2018-06-15T09:14:00Z">
        <w:r w:rsidR="00182F6E">
          <w:t>is a poor predictor of habitat capacity owing to both a paucity of individuals</w:t>
        </w:r>
      </w:ins>
      <w:ins w:id="103" w:author="Kevin See" w:date="2019-01-15T16:25:00Z">
        <w:r w:rsidR="00010F8A">
          <w:t>, especially for threatened or endangered species,</w:t>
        </w:r>
      </w:ins>
      <w:ins w:id="104" w:author="Beasley, Chris" w:date="2018-06-15T09:14:00Z">
        <w:r w:rsidR="00182F6E">
          <w:t xml:space="preserve"> and the existence of unmeasured variables that may serve to limit capacity. </w:t>
        </w:r>
      </w:ins>
      <w:r w:rsidR="00486DBE">
        <w:t>To address this, we have develope</w:t>
      </w:r>
      <w:r w:rsidR="00F162D3">
        <w:t xml:space="preserve">d a model to estimate </w:t>
      </w:r>
      <w:r w:rsidR="00486DBE">
        <w:t>juvenile rearing capacity for Pacific salmon</w:t>
      </w:r>
      <w:r w:rsidR="00F162D3">
        <w:t xml:space="preserve"> in </w:t>
      </w:r>
      <w:proofErr w:type="spellStart"/>
      <w:r w:rsidR="00F162D3">
        <w:t>wadeable</w:t>
      </w:r>
      <w:proofErr w:type="spellEnd"/>
      <w:r w:rsidR="00F162D3">
        <w:t xml:space="preserve"> streams</w:t>
      </w:r>
      <w:r w:rsidR="00486DBE">
        <w:t xml:space="preserve"> based on quantile regression fores</w:t>
      </w:r>
      <w:r w:rsidR="003436D5">
        <w:t xml:space="preserve">t (QRF; </w:t>
      </w:r>
      <w:proofErr w:type="spellStart"/>
      <w:r w:rsidR="003436D5">
        <w:t>Meinshausen</w:t>
      </w:r>
      <w:proofErr w:type="spellEnd"/>
      <w:r w:rsidR="003436D5">
        <w:t xml:space="preserve"> 2006) </w:t>
      </w:r>
      <w:del w:id="105" w:author="Kevin See" w:date="2019-01-15T16:26:00Z">
        <w:r w:rsidR="003436D5" w:rsidDel="00010F8A">
          <w:delText xml:space="preserve">and random forest </w:delText>
        </w:r>
      </w:del>
      <w:ins w:id="106" w:author="Kevin See" w:date="2019-01-15T16:26:00Z">
        <w:r w:rsidR="00010F8A">
          <w:t xml:space="preserve">models </w:t>
        </w:r>
      </w:ins>
      <w:del w:id="107" w:author="Kevin See" w:date="2019-01-15T16:26:00Z">
        <w:r w:rsidR="003436D5" w:rsidDel="00010F8A">
          <w:delText>methods</w:delText>
        </w:r>
        <w:r w:rsidR="00486DBE" w:rsidDel="00010F8A">
          <w:delText xml:space="preserve"> and </w:delText>
        </w:r>
      </w:del>
      <w:r w:rsidR="00486DBE">
        <w:t xml:space="preserve">using measurements of fish abundance (and density) and habitat characteristics. </w:t>
      </w:r>
      <w:ins w:id="108" w:author="Kevin See" w:date="2019-01-15T16:30:00Z">
        <w:r w:rsidR="00EC4B6F">
          <w:t xml:space="preserve">QRF models </w:t>
        </w:r>
      </w:ins>
      <w:ins w:id="109" w:author="Kevin See" w:date="2019-01-15T16:33:00Z">
        <w:r w:rsidR="00EC4B6F">
          <w:t>combine the theory and justification of quantile regression modeling (</w:t>
        </w:r>
      </w:ins>
      <w:proofErr w:type="spellStart"/>
      <w:ins w:id="110" w:author="Kevin See" w:date="2019-01-15T16:35:00Z">
        <w:r w:rsidR="00EC4B6F">
          <w:t>Koenker</w:t>
        </w:r>
        <w:proofErr w:type="spellEnd"/>
        <w:r w:rsidR="00EC4B6F">
          <w:t xml:space="preserve"> </w:t>
        </w:r>
      </w:ins>
      <w:ins w:id="111" w:author="Kevin See" w:date="2019-01-15T16:37:00Z">
        <w:r w:rsidR="00EC4B6F">
          <w:t>and</w:t>
        </w:r>
      </w:ins>
      <w:ins w:id="112" w:author="Kevin See" w:date="2019-01-15T16:35:00Z">
        <w:r w:rsidR="00EC4B6F">
          <w:t xml:space="preserve"> Bassett</w:t>
        </w:r>
      </w:ins>
      <w:ins w:id="113" w:author="Kevin See" w:date="2019-01-15T16:36:00Z">
        <w:r w:rsidR="00EC4B6F">
          <w:t xml:space="preserve"> 1978</w:t>
        </w:r>
      </w:ins>
      <w:ins w:id="114" w:author="Kevin See" w:date="2019-01-15T16:39:00Z">
        <w:r w:rsidR="00EC4B6F">
          <w:t>;</w:t>
        </w:r>
      </w:ins>
      <w:ins w:id="115" w:author="Kevin See" w:date="2019-01-15T16:36:00Z">
        <w:r w:rsidR="00EC4B6F">
          <w:t xml:space="preserve"> </w:t>
        </w:r>
      </w:ins>
      <w:ins w:id="116" w:author="Kevin See" w:date="2019-01-15T16:37:00Z">
        <w:r w:rsidR="00EC4B6F">
          <w:t>Cade and Noon 2003</w:t>
        </w:r>
      </w:ins>
      <w:ins w:id="117" w:author="Kevin See" w:date="2019-01-15T16:36:00Z">
        <w:r w:rsidR="00EC4B6F">
          <w:t>)</w:t>
        </w:r>
      </w:ins>
      <w:ins w:id="118" w:author="Kevin See" w:date="2019-01-15T16:33:00Z">
        <w:r w:rsidR="00EC4B6F">
          <w:t xml:space="preserve"> with the flexibility and framework of </w:t>
        </w:r>
      </w:ins>
      <w:ins w:id="119" w:author="Kevin See" w:date="2019-01-15T16:30:00Z">
        <w:r w:rsidR="00EC4B6F">
          <w:t>random forest models</w:t>
        </w:r>
      </w:ins>
      <w:ins w:id="120" w:author="Kevin See" w:date="2019-01-15T16:38:00Z">
        <w:r w:rsidR="00EC4B6F">
          <w:t xml:space="preserve"> (</w:t>
        </w:r>
      </w:ins>
      <w:proofErr w:type="spellStart"/>
      <w:ins w:id="121" w:author="Kevin See" w:date="2019-01-15T16:39:00Z">
        <w:r w:rsidR="00EC4B6F">
          <w:t>Breiman</w:t>
        </w:r>
        <w:proofErr w:type="spellEnd"/>
        <w:r w:rsidR="00EC4B6F">
          <w:t xml:space="preserve"> 2001). They</w:t>
        </w:r>
      </w:ins>
      <w:del w:id="122" w:author="Kevin See" w:date="2019-01-15T16:39:00Z">
        <w:r w:rsidR="00486DBE" w:rsidDel="00EC4B6F">
          <w:delText>QRF models</w:delText>
        </w:r>
      </w:del>
      <w:r w:rsidR="00486DBE">
        <w:t xml:space="preserve"> account for unmeasured variables and can be used to describe the entire distribution of predicted fish densities for a given set of habitat conditions, not just the mean expected density. </w:t>
      </w:r>
      <w:r w:rsidR="003436D5">
        <w:t>Random forest models have been shown to outperform more standard parametric models in predicting fish-habitat relationships in other contexts (</w:t>
      </w:r>
      <w:proofErr w:type="spellStart"/>
      <w:r w:rsidR="003436D5">
        <w:t>Knudby</w:t>
      </w:r>
      <w:proofErr w:type="spellEnd"/>
      <w:r w:rsidR="003436D5">
        <w:t xml:space="preserve"> et al. 2010). Quantile regression forests share many of the benefits of random forest models, such as the ability to capture non-linear relationships between independent and dependent variables, naturally incorporate interactions between covariates, and work with untransformed data while being robust to outliers (</w:t>
      </w:r>
      <w:proofErr w:type="spellStart"/>
      <w:del w:id="123" w:author="Kevin See" w:date="2019-01-15T16:40:00Z">
        <w:r w:rsidR="003436D5" w:rsidDel="00EC4B6F">
          <w:delText xml:space="preserve">Breiman 2001; </w:delText>
        </w:r>
      </w:del>
      <w:r w:rsidR="003436D5">
        <w:t>Prassad</w:t>
      </w:r>
      <w:proofErr w:type="spellEnd"/>
      <w:r w:rsidR="003436D5">
        <w:t xml:space="preserve"> et al. 2006). Quantile regression models have been used in a variety of ecological systems to estimate the effect of limiting factors (Terrell et al. 1996; Cade and Noon 2003).</w:t>
      </w:r>
      <w:commentRangeStart w:id="124"/>
      <w:commentRangeEnd w:id="124"/>
      <w:r w:rsidR="003436D5">
        <w:rPr>
          <w:rStyle w:val="CommentReference"/>
        </w:rPr>
        <w:commentReference w:id="124"/>
      </w:r>
      <w:r w:rsidR="00974398">
        <w:tab/>
      </w:r>
    </w:p>
    <w:p w14:paraId="43034443" w14:textId="66FF2DFD" w:rsidR="00634CD6" w:rsidRDefault="00F25474" w:rsidP="00634CD6">
      <w:pPr>
        <w:rPr>
          <w:ins w:id="125" w:author="Kevin See" w:date="2019-01-15T16:52:00Z"/>
        </w:rPr>
      </w:pPr>
      <w:del w:id="126" w:author="Kevin See" w:date="2019-01-15T16:53:00Z">
        <w:r w:rsidDel="00634CD6">
          <w:tab/>
        </w:r>
      </w:del>
      <w:moveFromRangeStart w:id="127" w:author="Kevin See" w:date="2019-01-15T16:53:00Z" w:name="move535334537"/>
      <w:moveFrom w:id="128" w:author="Kevin See" w:date="2019-01-15T16:53:00Z">
        <w:r w:rsidDel="00634CD6">
          <w:t xml:space="preserve">In this study, we developed a QRF model to 1) </w:t>
        </w:r>
        <w:r w:rsidR="00513D49" w:rsidDel="00634CD6">
          <w:t>elicit fish-habitat relationships and 2) predict habitat rearing capacity at the site scale (200 – 500 m) for juvenile (summer parr) stream-type Chinook salmon (</w:t>
        </w:r>
        <w:r w:rsidR="00513D49" w:rsidDel="00634CD6">
          <w:rPr>
            <w:i/>
          </w:rPr>
          <w:t>Oncorhynchus tshawytscha</w:t>
        </w:r>
        <w:r w:rsidR="00513D49" w:rsidDel="00634CD6">
          <w:t>; hereafter Chinook salmon) based on paired fish abundance/density and habitat data. Importantly, the QRF model places no constraints on possible fish-habitat relationships; instead, relationships are estimated from the data</w:t>
        </w:r>
        <w:r w:rsidR="00734652" w:rsidDel="00634CD6">
          <w:t xml:space="preserve"> regardless of being positive, negative, linear, non-linear, etc. Based on observed fish-habitat relationships we can then predict capacity using measurem</w:t>
        </w:r>
        <w:r w:rsidR="00DE30D6" w:rsidDel="00634CD6">
          <w:t>ents of the</w:t>
        </w:r>
        <w:r w:rsidR="00734652" w:rsidDel="00634CD6">
          <w:t xml:space="preserve"> habitat characteristics that were used to populate the model.</w:t>
        </w:r>
      </w:moveFrom>
      <w:moveFromRangeEnd w:id="127"/>
      <w:r w:rsidR="00734652">
        <w:t xml:space="preserve"> </w:t>
      </w:r>
    </w:p>
    <w:p w14:paraId="146E8A26" w14:textId="592B37DB" w:rsidR="00F25474" w:rsidRDefault="00021627" w:rsidP="00634CD6">
      <w:pPr>
        <w:ind w:firstLine="720"/>
        <w:rPr>
          <w:ins w:id="129" w:author="Kevin See" w:date="2019-01-15T16:53:00Z"/>
        </w:rPr>
      </w:pPr>
      <w:r>
        <w:t xml:space="preserve">The fish abundance/density and habitat data used to </w:t>
      </w:r>
      <w:r w:rsidR="00DE30D6">
        <w:t>fit</w:t>
      </w:r>
      <w:r>
        <w:t xml:space="preserve"> the QRF model</w:t>
      </w:r>
      <w:r w:rsidR="00DE30D6">
        <w:t xml:space="preserve"> presented here</w:t>
      </w:r>
      <w:r>
        <w:t xml:space="preserve"> were available from </w:t>
      </w:r>
      <w:del w:id="130" w:author="Kevin See" w:date="2019-01-16T10:07:00Z">
        <w:r w:rsidDel="00876777">
          <w:delText xml:space="preserve">eight </w:delText>
        </w:r>
      </w:del>
      <w:ins w:id="131" w:author="Kevin See" w:date="2019-01-16T10:07:00Z">
        <w:r w:rsidR="00876777">
          <w:t xml:space="preserve">nine </w:t>
        </w:r>
      </w:ins>
      <w:r>
        <w:t xml:space="preserve">watersheds within the interior Columbia River Basin (CRB), Pacific Northwest, USA. </w:t>
      </w:r>
      <w:r w:rsidR="007B230F">
        <w:t>Within the interior CRB two major runs of Chinook salmon occur, stream-type (i.e., spring/summer run) and ocean-type (i.e., fall run), each characterized by different life history characteristics.</w:t>
      </w:r>
      <w:ins w:id="132" w:author="Kevin See" w:date="2019-01-15T16:45:00Z">
        <w:r w:rsidR="00950245">
          <w:t xml:space="preserve"> Stream-type </w:t>
        </w:r>
        <w:r w:rsidR="00950245">
          <w:lastRenderedPageBreak/>
          <w:t>Chinook salmon enter freshwater earlier in the year</w:t>
        </w:r>
      </w:ins>
      <w:ins w:id="133" w:author="Kevin See" w:date="2019-01-15T16:47:00Z">
        <w:r w:rsidR="00950245">
          <w:t xml:space="preserve">, </w:t>
        </w:r>
      </w:ins>
      <w:ins w:id="134" w:author="Kevin See" w:date="2019-01-15T16:45:00Z">
        <w:r w:rsidR="00950245">
          <w:t xml:space="preserve">spawn in the upper reaches of </w:t>
        </w:r>
      </w:ins>
      <w:ins w:id="135" w:author="Kevin See" w:date="2019-01-15T16:46:00Z">
        <w:r w:rsidR="00950245">
          <w:t>a watershed</w:t>
        </w:r>
      </w:ins>
      <w:ins w:id="136" w:author="Kevin See" w:date="2019-01-15T16:47:00Z">
        <w:r w:rsidR="00950245">
          <w:t>, and the juveniles rear for up to 16 months in the freshwater before entering the ocean as smolts. Ocean</w:t>
        </w:r>
      </w:ins>
      <w:ins w:id="137" w:author="Kevin See" w:date="2019-01-15T16:48:00Z">
        <w:r w:rsidR="00950245">
          <w:t>-type Chinook salmon enter freshwater later (e.g. fall or winter) spawn lower in the w</w:t>
        </w:r>
      </w:ins>
      <w:ins w:id="138" w:author="Kevin See" w:date="2019-01-15T16:49:00Z">
        <w:r w:rsidR="00950245">
          <w:t>atershed, and the juveniles may only spend between several weeks and six months in freshwater before migrating to the ocean.</w:t>
        </w:r>
      </w:ins>
      <w:ins w:id="139" w:author="Kevin See" w:date="2019-01-15T16:50:00Z">
        <w:r w:rsidR="00950245">
          <w:t xml:space="preserve"> </w:t>
        </w:r>
        <w:r w:rsidR="00634CD6">
          <w:t>Here we focus on juvenile stream-type</w:t>
        </w:r>
      </w:ins>
      <w:ins w:id="140" w:author="Kevin See" w:date="2019-01-15T16:51:00Z">
        <w:r w:rsidR="00634CD6">
          <w:t xml:space="preserve"> Chinook, in particular the summer rearing period during low flow.</w:t>
        </w:r>
      </w:ins>
      <w:del w:id="141" w:author="Kevin See" w:date="2019-01-15T16:52:00Z">
        <w:r w:rsidR="007B230F" w:rsidDel="00634CD6">
          <w:delText xml:space="preserve"> </w:delText>
        </w:r>
        <w:r w:rsidR="00AB29E9" w:rsidDel="00634CD6">
          <w:delText xml:space="preserve">Here we focus on the stream-type run of Chinook salmon that have an extended freshwater residence prior to emigration to the ocean. Further, we examine the juvenile summer parr life-stage. </w:delText>
        </w:r>
        <w:r w:rsidR="009D39B6" w:rsidDel="00634CD6">
          <w:delText xml:space="preserve">Specifically, we are interested in </w:delText>
        </w:r>
        <w:r w:rsidR="00DE30D6" w:rsidDel="00634CD6">
          <w:delText xml:space="preserve">predicting the </w:delText>
        </w:r>
        <w:r w:rsidR="009D39B6" w:rsidDel="00634CD6">
          <w:delText>capacity</w:delText>
        </w:r>
        <w:r w:rsidR="00DE30D6" w:rsidDel="00634CD6">
          <w:delText xml:space="preserve"> of</w:delText>
        </w:r>
        <w:r w:rsidR="009D39B6" w:rsidDel="00634CD6">
          <w:delText xml:space="preserve"> contemporary</w:delText>
        </w:r>
        <w:r w:rsidR="00DE30D6" w:rsidDel="00634CD6">
          <w:delText xml:space="preserve"> habitat to support Chinook salmon parr through the summer months</w:delText>
        </w:r>
        <w:r w:rsidR="009D39B6" w:rsidDel="00634CD6">
          <w:delText xml:space="preserve"> following emergence.</w:delText>
        </w:r>
      </w:del>
      <w:r w:rsidR="009D39B6">
        <w:t xml:space="preserve"> </w:t>
      </w:r>
      <w:r w:rsidR="007C2424">
        <w:t>Data presented here are from Chinook salmon populations in the Upper Columbia River</w:t>
      </w:r>
      <w:r w:rsidR="00AB29E9">
        <w:t xml:space="preserve"> s</w:t>
      </w:r>
      <w:r w:rsidR="008A4300">
        <w:t>pring-run</w:t>
      </w:r>
      <w:r w:rsidR="007C2424">
        <w:t xml:space="preserve"> and Snake River</w:t>
      </w:r>
      <w:r w:rsidR="00AB29E9">
        <w:t xml:space="preserve"> spring/s</w:t>
      </w:r>
      <w:r w:rsidR="008A4300">
        <w:t>ummer-run</w:t>
      </w:r>
      <w:r w:rsidR="007C2424">
        <w:t xml:space="preserve"> Evolutionary Significant Units (ESU)</w:t>
      </w:r>
      <w:r w:rsidR="003D6D67">
        <w:t xml:space="preserve">. The Upper Columbia Spring-run ESU is listed as endangered under the Endangered Species Act, the Snake River Spring/Summer-run is listed as threatened. </w:t>
      </w:r>
      <w:r w:rsidR="007C2424">
        <w:t xml:space="preserve"> </w:t>
      </w:r>
    </w:p>
    <w:p w14:paraId="4033398D" w14:textId="1D0732B2" w:rsidR="00634CD6" w:rsidRDefault="00634CD6">
      <w:pPr>
        <w:ind w:firstLine="720"/>
        <w:rPr>
          <w:moveTo w:id="142" w:author="Kevin See" w:date="2019-01-15T16:53:00Z"/>
        </w:rPr>
        <w:pPrChange w:id="143" w:author="Kevin See" w:date="2019-01-15T16:53:00Z">
          <w:pPr/>
        </w:pPrChange>
      </w:pPr>
      <w:moveToRangeStart w:id="144" w:author="Kevin See" w:date="2019-01-15T16:53:00Z" w:name="move535334537"/>
      <w:moveTo w:id="145" w:author="Kevin See" w:date="2019-01-15T16:53:00Z">
        <w:r>
          <w:t>In this study, we developed a QRF model to 1) elicit fish-habitat relationships and 2) predict habitat rearing capacity at the site scale (200 – 500 m) for juvenile (summer parr) stream-type Chinook salmon (</w:t>
        </w:r>
        <w:r>
          <w:rPr>
            <w:i/>
          </w:rPr>
          <w:t xml:space="preserve">Oncorhynchus </w:t>
        </w:r>
        <w:proofErr w:type="spellStart"/>
        <w:r>
          <w:rPr>
            <w:i/>
          </w:rPr>
          <w:t>tshawytscha</w:t>
        </w:r>
        <w:proofErr w:type="spellEnd"/>
        <w:r>
          <w:t xml:space="preserve">; hereafter Chinook salmon) based on paired fish abundance/density and habitat data. Importantly, the QRF model places no constraints on possible fish-habitat relationships; instead, relationships are estimated from the data regardless of being positive, negative, linear, non-linear, etc. Based on observed fish-habitat relationships we can then predict capacity </w:t>
        </w:r>
      </w:moveTo>
      <w:ins w:id="146" w:author="Kevin See" w:date="2019-01-15T16:54:00Z">
        <w:r>
          <w:t xml:space="preserve">at the site scale </w:t>
        </w:r>
      </w:ins>
      <w:moveTo w:id="147" w:author="Kevin See" w:date="2019-01-15T16:53:00Z">
        <w:r>
          <w:t xml:space="preserve">using measurements of the habitat characteristics that were used to populate the model. </w:t>
        </w:r>
      </w:moveTo>
      <w:ins w:id="148" w:author="Kevin See" w:date="2019-01-15T16:54:00Z">
        <w:r>
          <w:t xml:space="preserve">We then extrapolated </w:t>
        </w:r>
      </w:ins>
      <w:ins w:id="149" w:author="Kevin See" w:date="2019-01-15T16:56:00Z">
        <w:r w:rsidR="00A321C7">
          <w:t xml:space="preserve">to larger spatial </w:t>
        </w:r>
      </w:ins>
      <w:ins w:id="150" w:author="Kevin See" w:date="2019-01-15T16:57:00Z">
        <w:r w:rsidR="00A321C7">
          <w:t xml:space="preserve">scales and </w:t>
        </w:r>
      </w:ins>
      <w:ins w:id="151" w:author="Kevin See" w:date="2019-01-16T10:04:00Z">
        <w:r w:rsidR="00876777">
          <w:t xml:space="preserve">validated our estimates of capacity with those from spawner recruit curves from a number of watersheds around the </w:t>
        </w:r>
      </w:ins>
      <w:ins w:id="152" w:author="Kevin See" w:date="2019-01-16T10:05:00Z">
        <w:r w:rsidR="00876777">
          <w:t xml:space="preserve">interior </w:t>
        </w:r>
      </w:ins>
      <w:ins w:id="153" w:author="Kevin See" w:date="2019-01-16T10:04:00Z">
        <w:r w:rsidR="00876777">
          <w:t>Columbia basin.</w:t>
        </w:r>
      </w:ins>
      <w:ins w:id="154" w:author="Kevin See" w:date="2019-01-16T10:05:00Z">
        <w:r w:rsidR="00876777" w:rsidRPr="00876777">
          <w:t xml:space="preserve"> </w:t>
        </w:r>
        <w:r w:rsidR="00876777">
          <w:t>Moreover, the model provides managers a framework to guide the identification, prioritization, and development of habitat enhancement actions to recover salmon populations.</w:t>
        </w:r>
      </w:ins>
    </w:p>
    <w:moveToRangeEnd w:id="144"/>
    <w:p w14:paraId="11638AED" w14:textId="6C005389" w:rsidR="00634CD6" w:rsidDel="00876777" w:rsidRDefault="00634CD6" w:rsidP="00CA48AF">
      <w:pPr>
        <w:pStyle w:val="Heading1"/>
        <w:rPr>
          <w:del w:id="155" w:author="Kevin See" w:date="2019-01-16T10:05:00Z"/>
        </w:rPr>
      </w:pPr>
    </w:p>
    <w:p w14:paraId="6391945F" w14:textId="77777777" w:rsidR="00876777" w:rsidRPr="00876777" w:rsidRDefault="00876777" w:rsidP="00876777">
      <w:pPr>
        <w:rPr>
          <w:ins w:id="156" w:author="Kevin See" w:date="2019-01-16T10:05:00Z"/>
        </w:rPr>
      </w:pPr>
    </w:p>
    <w:p w14:paraId="0988E75A" w14:textId="3FBC9FCD" w:rsidR="001A60B1" w:rsidDel="00876777" w:rsidRDefault="009F4FA9" w:rsidP="00CA48AF">
      <w:pPr>
        <w:rPr>
          <w:del w:id="157" w:author="Kevin See" w:date="2019-01-16T10:05:00Z"/>
        </w:rPr>
      </w:pPr>
      <w:del w:id="158" w:author="Kevin See" w:date="2019-01-16T10:05:00Z">
        <w:r w:rsidDel="00876777">
          <w:tab/>
          <w:delText xml:space="preserve">The QRF model presented here </w:delText>
        </w:r>
        <w:r w:rsidRPr="005A5AC3" w:rsidDel="00876777">
          <w:rPr>
            <w:highlight w:val="yellow"/>
          </w:rPr>
          <w:delText>blah, blah…</w:delText>
        </w:r>
        <w:r w:rsidDel="00876777">
          <w:delText xml:space="preserve"> Moreover, the model provides managers a framework to guide </w:delText>
        </w:r>
        <w:r w:rsidR="005A5AC3" w:rsidDel="00876777">
          <w:delText xml:space="preserve">the identification, prioritization, and development of habitat enhancement actions to recover salmon populations. </w:delText>
        </w:r>
        <w:r w:rsidR="005A5AC3" w:rsidRPr="005A5AC3" w:rsidDel="00876777">
          <w:rPr>
            <w:highlight w:val="yellow"/>
          </w:rPr>
          <w:delText>Strong paragraph leading to methods…</w:delText>
        </w:r>
      </w:del>
    </w:p>
    <w:p w14:paraId="6FE53D12" w14:textId="77777777" w:rsidR="00350C7C" w:rsidRDefault="00350C7C" w:rsidP="00CA48AF">
      <w:pPr>
        <w:pStyle w:val="Heading1"/>
      </w:pPr>
      <w:r>
        <w:t>Methods</w:t>
      </w:r>
    </w:p>
    <w:p w14:paraId="4864C4E3" w14:textId="77777777" w:rsidR="00350C7C" w:rsidRDefault="00350C7C" w:rsidP="00CA48AF">
      <w:pPr>
        <w:pStyle w:val="Heading2"/>
      </w:pPr>
      <w:r w:rsidRPr="00350C7C">
        <w:t>Study Site</w:t>
      </w:r>
    </w:p>
    <w:p w14:paraId="1055D452" w14:textId="6879C1E9" w:rsidR="009170F7" w:rsidRDefault="00350C7C" w:rsidP="0054792D">
      <w:r>
        <w:tab/>
      </w:r>
      <w:r w:rsidR="000B7A90">
        <w:t xml:space="preserve">Fish and habitat data used in our study were collected from </w:t>
      </w:r>
      <w:del w:id="159" w:author="Kevin See" w:date="2019-01-16T10:06:00Z">
        <w:r w:rsidR="000B7A90" w:rsidDel="00876777">
          <w:delText xml:space="preserve">eight </w:delText>
        </w:r>
      </w:del>
      <w:ins w:id="160" w:author="Kevin See" w:date="2019-01-16T10:06:00Z">
        <w:r w:rsidR="00876777">
          <w:t xml:space="preserve">nine </w:t>
        </w:r>
      </w:ins>
      <w:r w:rsidR="000B7A90">
        <w:t>watersheds within the interior Columbia River Basin (CRB), Pacific Northwest, USA</w:t>
      </w:r>
      <w:r w:rsidR="00107947">
        <w:t xml:space="preserve"> (</w:t>
      </w:r>
      <w:r w:rsidR="009170F7">
        <w:fldChar w:fldCharType="begin"/>
      </w:r>
      <w:r w:rsidR="009170F7">
        <w:instrText xml:space="preserve"> REF _Ref505092905 \h </w:instrText>
      </w:r>
      <w:r w:rsidR="009170F7">
        <w:fldChar w:fldCharType="separate"/>
      </w:r>
      <w:r w:rsidR="009170F7">
        <w:t xml:space="preserve">Figure </w:t>
      </w:r>
      <w:r w:rsidR="009170F7">
        <w:rPr>
          <w:noProof/>
        </w:rPr>
        <w:t>1</w:t>
      </w:r>
      <w:r w:rsidR="009170F7">
        <w:fldChar w:fldCharType="end"/>
      </w:r>
      <w:r w:rsidR="00107947">
        <w:t>)</w:t>
      </w:r>
      <w:r w:rsidR="000B7A90">
        <w:t xml:space="preserve">. </w:t>
      </w:r>
      <w:r w:rsidR="009170F7">
        <w:t>The CRB covers greater than 668,000 km</w:t>
      </w:r>
      <w:r w:rsidR="009170F7" w:rsidRPr="009170F7">
        <w:rPr>
          <w:vertAlign w:val="superscript"/>
        </w:rPr>
        <w:t>2</w:t>
      </w:r>
      <w:r w:rsidR="009170F7">
        <w:t xml:space="preserve"> and drains large portions of Idaho, Oregon, and Washington, and smaller portions of Montana, Nevada, Utah, and Wyoming, as well as the southeastern portion of British Columbia. </w:t>
      </w:r>
      <w:r w:rsidR="005D56CC">
        <w:t xml:space="preserve">The habitat data used to </w:t>
      </w:r>
      <w:r w:rsidR="005D56CC">
        <w:lastRenderedPageBreak/>
        <w:t xml:space="preserve">populate the QRF model were collected by the Columbia Habitat Monitoring Program (CHaMP; ISEMP/CHaMP 2017) and were downloaded from </w:t>
      </w:r>
      <w:hyperlink r:id="rId11" w:history="1">
        <w:r w:rsidR="005D56CC" w:rsidRPr="00A967D3">
          <w:rPr>
            <w:rStyle w:val="Hyperlink"/>
          </w:rPr>
          <w:t>https://www.champmonitoring.org</w:t>
        </w:r>
      </w:hyperlink>
      <w:r w:rsidR="005D56CC">
        <w:t xml:space="preserve">. Data from the following nine CHaMP watersheds were used in this study: Entiat, Grande Ronde (upper), John Day, Lemhi, Methow, </w:t>
      </w:r>
      <w:proofErr w:type="spellStart"/>
      <w:r w:rsidR="005D56CC">
        <w:t>Minam</w:t>
      </w:r>
      <w:proofErr w:type="spellEnd"/>
      <w:r w:rsidR="005D56CC">
        <w:t xml:space="preserve"> (tributary of Grande Ronde), Secesh, Tucannon, and Wenatchee.</w:t>
      </w:r>
      <w:ins w:id="161" w:author="Beasley, Chris" w:date="2018-06-15T09:18:00Z">
        <w:r w:rsidR="00182F6E">
          <w:t xml:space="preserve"> Juvenile density and abundance data collected at CHaMP survey reaches were graciously provided by a </w:t>
        </w:r>
        <w:commentRangeStart w:id="162"/>
        <w:r w:rsidR="00182F6E">
          <w:t>number of projects</w:t>
        </w:r>
      </w:ins>
      <w:commentRangeEnd w:id="162"/>
      <w:r w:rsidR="004F2CE0">
        <w:rPr>
          <w:rStyle w:val="CommentReference"/>
        </w:rPr>
        <w:commentReference w:id="162"/>
      </w:r>
      <w:ins w:id="163" w:author="Beasley, Chris" w:date="2018-06-15T09:18:00Z">
        <w:del w:id="164" w:author="Kevin See" w:date="2018-08-29T14:51:00Z">
          <w:r w:rsidR="00182F6E" w:rsidDel="004F2CE0">
            <w:delText>. I</w:delText>
          </w:r>
        </w:del>
      </w:ins>
      <w:ins w:id="165" w:author="Kevin See" w:date="2018-08-29T14:51:00Z">
        <w:r w:rsidR="004F2CE0">
          <w:t xml:space="preserve">, </w:t>
        </w:r>
      </w:ins>
      <w:ins w:id="166" w:author="Kevin See" w:date="2018-08-29T14:52:00Z">
        <w:r w:rsidR="004F2CE0">
          <w:t>i</w:t>
        </w:r>
      </w:ins>
      <w:ins w:id="167" w:author="Beasley, Chris" w:date="2018-06-15T09:18:00Z">
        <w:r w:rsidR="00182F6E">
          <w:t xml:space="preserve">ncluding </w:t>
        </w:r>
      </w:ins>
      <w:ins w:id="168" w:author="Beasley, Chris" w:date="2018-06-15T09:19:00Z">
        <w:r w:rsidR="00182F6E">
          <w:t>the Integrated Status and Effectiveness Monitoring Project (ISEMP).</w:t>
        </w:r>
      </w:ins>
    </w:p>
    <w:p w14:paraId="0C815358" w14:textId="77777777" w:rsidR="0054792D" w:rsidRDefault="0054792D" w:rsidP="0054792D"/>
    <w:p w14:paraId="6A23F224" w14:textId="5D0E801E" w:rsidR="00080B38" w:rsidRDefault="00080B38" w:rsidP="00CA48AF">
      <w:pPr>
        <w:pStyle w:val="Heading2"/>
      </w:pPr>
      <w:r>
        <w:t>Data</w:t>
      </w:r>
    </w:p>
    <w:p w14:paraId="000D3C41" w14:textId="39AB46DA" w:rsidR="00CA48AF" w:rsidRDefault="00080B38" w:rsidP="00CA48AF">
      <w:r>
        <w:tab/>
      </w:r>
      <w:r w:rsidR="0098278B">
        <w:t xml:space="preserve">CHaMP sites are 200 m to 500 m reaches within </w:t>
      </w:r>
      <w:proofErr w:type="spellStart"/>
      <w:r w:rsidR="0098278B">
        <w:t>wadeable</w:t>
      </w:r>
      <w:proofErr w:type="spellEnd"/>
      <w:r w:rsidR="0098278B">
        <w:t xml:space="preserve"> streams across select basins within the interior Columbia River Basin (CRB) selected based on a spatially balanced Generalized Random </w:t>
      </w:r>
      <w:proofErr w:type="spellStart"/>
      <w:r w:rsidR="0098278B">
        <w:t>Tesselation</w:t>
      </w:r>
      <w:proofErr w:type="spellEnd"/>
      <w:r w:rsidR="0098278B">
        <w:t xml:space="preserve"> Stratified (GRTS) sample selection algorithm (Stevens and Olsen 1999, 2004). Habitat data within </w:t>
      </w:r>
      <w:r w:rsidR="00BE5F2E">
        <w:t>CHaMP sites are collected using the CHaMP protocol (CHaMP</w:t>
      </w:r>
      <w:r w:rsidR="005E1F39">
        <w:t xml:space="preserve"> 2016</w:t>
      </w:r>
      <w:r w:rsidR="00BE5F2E">
        <w:t>) which calls for field data collection during the low-flow period, typically from June through October.</w:t>
      </w:r>
      <w:r w:rsidR="005E1F39">
        <w:t xml:space="preserve"> CHaMP habitat data include, but are not limited to, measurements describing channel complexity, channel units, disturbance, fish cover, large woody debris, riparian cover, size (depth, width, discharge), substrate, temperature, and water quality. </w:t>
      </w:r>
    </w:p>
    <w:p w14:paraId="16CD2FAE" w14:textId="4235746F" w:rsidR="00505D91" w:rsidRDefault="00505D91" w:rsidP="00CA48AF">
      <w:r>
        <w:tab/>
      </w:r>
      <w:r w:rsidR="006732EE">
        <w:t xml:space="preserve">Juvenile fish surveys were conducted for </w:t>
      </w:r>
      <w:proofErr w:type="spellStart"/>
      <w:r w:rsidR="006732EE">
        <w:t>sp</w:t>
      </w:r>
      <w:proofErr w:type="spellEnd"/>
      <w:r w:rsidR="006732EE">
        <w:t xml:space="preserve">/sum Chinook salmon parr during the summer low-flow season at many of the same sites surveyed using the CHaMP protocol. </w:t>
      </w:r>
      <w:r w:rsidR="000D0444">
        <w:t xml:space="preserve">Survey methods included mark-recapture, three-pass </w:t>
      </w:r>
      <w:r w:rsidR="00A516E9">
        <w:t>removal</w:t>
      </w:r>
      <w:r w:rsidR="000D0444">
        <w:t xml:space="preserve"> sampling, two-pass </w:t>
      </w:r>
      <w:r w:rsidR="00A516E9">
        <w:t>removal</w:t>
      </w:r>
      <w:r w:rsidR="000D0444">
        <w:t xml:space="preserve"> sampling, and single-pass electrofishing, as well as snorkeling. These data were used to estimate </w:t>
      </w:r>
      <w:proofErr w:type="spellStart"/>
      <w:r w:rsidR="000D0444">
        <w:t>sp</w:t>
      </w:r>
      <w:proofErr w:type="spellEnd"/>
      <w:r w:rsidR="000D0444">
        <w:t>/sum Chinook salmon parr abundance at all CHaMP sites where fish survey data were available.</w:t>
      </w:r>
      <w:r w:rsidR="00A516E9">
        <w:t xml:space="preserve"> Three-pass removal estimates used the Carle-</w:t>
      </w:r>
      <w:proofErr w:type="spellStart"/>
      <w:r w:rsidR="00A516E9">
        <w:t>Strub</w:t>
      </w:r>
      <w:proofErr w:type="spellEnd"/>
      <w:r w:rsidR="00A516E9">
        <w:t xml:space="preserve"> estimator (Carle and </w:t>
      </w:r>
      <w:proofErr w:type="spellStart"/>
      <w:r w:rsidR="00A516E9">
        <w:t>Strub</w:t>
      </w:r>
      <w:proofErr w:type="spellEnd"/>
      <w:r w:rsidR="00A516E9">
        <w:t xml:space="preserve"> 1978), following advice from Hedger et al. (2013). Two-pass removal estimates used the estimator described by </w:t>
      </w:r>
      <w:proofErr w:type="spellStart"/>
      <w:r w:rsidR="00A516E9">
        <w:t>Seber</w:t>
      </w:r>
      <w:proofErr w:type="spellEnd"/>
      <w:r w:rsidR="00A516E9">
        <w:t xml:space="preserve"> (2002). Mark-recapture estimates used Chapman’s modified Lincoln-Peterson estimator (Chapman 1951) and were deemed valid if they met the criteria described in Robson and </w:t>
      </w:r>
      <w:proofErr w:type="spellStart"/>
      <w:r w:rsidR="00A516E9">
        <w:t>Regier</w:t>
      </w:r>
      <w:proofErr w:type="spellEnd"/>
      <w:r w:rsidR="00A516E9">
        <w:t xml:space="preserve"> (1964). These estimates were made using the </w:t>
      </w:r>
      <w:r w:rsidR="00A516E9" w:rsidRPr="00A516E9">
        <w:rPr>
          <w:i/>
        </w:rPr>
        <w:t>removal</w:t>
      </w:r>
      <w:r w:rsidR="00A516E9">
        <w:t xml:space="preserve"> function from the </w:t>
      </w:r>
      <w:r w:rsidR="00A516E9" w:rsidRPr="00951112">
        <w:rPr>
          <w:i/>
        </w:rPr>
        <w:t>FSA</w:t>
      </w:r>
      <w:r w:rsidR="00A516E9">
        <w:t xml:space="preserve"> package (Ogle 201</w:t>
      </w:r>
      <w:r w:rsidR="00951112">
        <w:t>7</w:t>
      </w:r>
      <w:r w:rsidR="00A516E9">
        <w:t xml:space="preserve">) or the </w:t>
      </w:r>
      <w:proofErr w:type="spellStart"/>
      <w:proofErr w:type="gramStart"/>
      <w:r w:rsidR="00A516E9" w:rsidRPr="00A516E9">
        <w:rPr>
          <w:i/>
        </w:rPr>
        <w:t>closedp.bc</w:t>
      </w:r>
      <w:proofErr w:type="spellEnd"/>
      <w:proofErr w:type="gramEnd"/>
      <w:r w:rsidR="00A516E9">
        <w:t xml:space="preserve"> function from the </w:t>
      </w:r>
      <w:proofErr w:type="spellStart"/>
      <w:r w:rsidR="00A516E9" w:rsidRPr="00951112">
        <w:rPr>
          <w:i/>
        </w:rPr>
        <w:t>Rcapture</w:t>
      </w:r>
      <w:proofErr w:type="spellEnd"/>
      <w:r w:rsidR="00A516E9">
        <w:t xml:space="preserve"> package (</w:t>
      </w:r>
      <w:proofErr w:type="spellStart"/>
      <w:r w:rsidR="00A516E9">
        <w:t>Rivest</w:t>
      </w:r>
      <w:proofErr w:type="spellEnd"/>
      <w:r w:rsidR="00A516E9">
        <w:t xml:space="preserve"> and Baillargeon 2014)</w:t>
      </w:r>
      <w:r w:rsidR="00951112">
        <w:t xml:space="preserve"> in R software (R Core Team 2015). Snorkel counts were transformed to abundance estimates using paired snorkel-electrofishing sites to calibrate snorkel counts.</w:t>
      </w:r>
      <w:r w:rsidR="00DC31D7">
        <w:t xml:space="preserve"> For sites with invalid estimates or that were sampled with a single electrofishing </w:t>
      </w:r>
      <w:r w:rsidR="00DC31D7">
        <w:lastRenderedPageBreak/>
        <w:t xml:space="preserve">pass, </w:t>
      </w:r>
      <w:ins w:id="169" w:author="Kevin See" w:date="2019-01-16T10:15:00Z">
        <w:r w:rsidR="007304CF">
          <w:t xml:space="preserve">we developed an estimate of capture probability based on valid estimates, using </w:t>
        </w:r>
      </w:ins>
      <w:del w:id="170" w:author="Kevin See" w:date="2019-01-16T10:15:00Z">
        <w:r w:rsidR="00DC31D7" w:rsidDel="007304CF">
          <w:delText xml:space="preserve">a ratio estimator was developed to estimate the probability of capture. This estimator was based on </w:delText>
        </w:r>
      </w:del>
      <w:r w:rsidR="00DC31D7">
        <w:t xml:space="preserve">a binomial generalized linear model that was developed separately for each basin and sampling entity. Possible covariates included the number of </w:t>
      </w:r>
      <w:proofErr w:type="gramStart"/>
      <w:r w:rsidR="00DC31D7">
        <w:t>fish</w:t>
      </w:r>
      <w:proofErr w:type="gramEnd"/>
      <w:r w:rsidR="00DC31D7">
        <w:t xml:space="preserve"> captured on the first pass, year, site length, and Julian day. After fitting all possible models with those covariates to data with valid abundance estimates, </w:t>
      </w:r>
      <w:r w:rsidR="00032420">
        <w:t xml:space="preserve">the model with the lowest </w:t>
      </w:r>
      <w:proofErr w:type="spellStart"/>
      <w:r w:rsidR="00032420">
        <w:t>AICc</w:t>
      </w:r>
      <w:proofErr w:type="spellEnd"/>
      <w:r w:rsidR="00032420">
        <w:t xml:space="preserve"> for each basin and sampling entity was chosen and used to predict abundances based on the number of </w:t>
      </w:r>
      <w:proofErr w:type="gramStart"/>
      <w:r w:rsidR="00032420">
        <w:t>fish</w:t>
      </w:r>
      <w:proofErr w:type="gramEnd"/>
      <w:r w:rsidR="00032420">
        <w:t xml:space="preserve"> caught on the first pass and any other covariates.</w:t>
      </w:r>
    </w:p>
    <w:p w14:paraId="58AAE42D" w14:textId="0C7D66DB" w:rsidR="00032420" w:rsidRDefault="00032420" w:rsidP="00CA48AF">
      <w:r>
        <w:tab/>
        <w:t xml:space="preserve">Abundance estimates at all sites were then translated into linear (parr/m) </w:t>
      </w:r>
      <w:del w:id="171" w:author="Kevin See" w:date="2018-08-29T14:54:00Z">
        <w:r w:rsidDel="004F2CE0">
          <w:delText>and areal (parr/m</w:delText>
        </w:r>
        <w:r w:rsidRPr="00032420" w:rsidDel="004F2CE0">
          <w:rPr>
            <w:vertAlign w:val="superscript"/>
          </w:rPr>
          <w:delText>2</w:delText>
        </w:r>
        <w:r w:rsidDel="004F2CE0">
          <w:delText xml:space="preserve">) </w:delText>
        </w:r>
      </w:del>
      <w:r>
        <w:t>fish densities and density estimates were paired with the associated CHaMP habitat data. For sites that were sampled in multiple years, only the fish and habitat data from the year with the highest observed fish density was retained to avoid possible pseudo-replication</w:t>
      </w:r>
      <w:ins w:id="172" w:author="Kevin See" w:date="2018-08-29T14:54:00Z">
        <w:r w:rsidR="004F2CE0">
          <w:t xml:space="preserve">, </w:t>
        </w:r>
        <w:commentRangeStart w:id="173"/>
        <w:r w:rsidR="004F2CE0">
          <w:t>while remaining consistent with our goal of estima</w:t>
        </w:r>
      </w:ins>
      <w:ins w:id="174" w:author="Kevin See" w:date="2018-08-29T14:55:00Z">
        <w:r w:rsidR="004F2CE0">
          <w:t>ting carrying capacity</w:t>
        </w:r>
        <w:commentRangeEnd w:id="173"/>
        <w:r w:rsidR="004F2CE0">
          <w:rPr>
            <w:rStyle w:val="CommentReference"/>
          </w:rPr>
          <w:commentReference w:id="173"/>
        </w:r>
      </w:ins>
      <w:r>
        <w:t xml:space="preserve">. After removing duplicate samples, our initial dataset contained </w:t>
      </w:r>
      <w:del w:id="175" w:author="Kevin See" w:date="2019-01-16T14:48:00Z">
        <w:r w:rsidDel="00077A5E">
          <w:delText xml:space="preserve">189 </w:delText>
        </w:r>
      </w:del>
      <w:ins w:id="176" w:author="Kevin See" w:date="2019-01-16T14:48:00Z">
        <w:r w:rsidR="00077A5E">
          <w:t xml:space="preserve">218 </w:t>
        </w:r>
      </w:ins>
      <w:r>
        <w:t>unique sites with paired fish-habitat data (</w:t>
      </w:r>
      <w:r w:rsidR="00081FC9">
        <w:fldChar w:fldCharType="begin"/>
      </w:r>
      <w:r w:rsidR="00081FC9">
        <w:instrText xml:space="preserve"> REF _Ref504573933 \h </w:instrText>
      </w:r>
      <w:r w:rsidR="00081FC9">
        <w:fldChar w:fldCharType="separate"/>
      </w:r>
      <w:r w:rsidR="00081FC9" w:rsidRPr="00081FC9">
        <w:t>Table 1</w:t>
      </w:r>
      <w:r w:rsidR="00081FC9">
        <w:fldChar w:fldCharType="end"/>
      </w:r>
      <w:r>
        <w:t xml:space="preserve">). </w:t>
      </w:r>
    </w:p>
    <w:p w14:paraId="2F008229" w14:textId="77777777" w:rsidR="00951112" w:rsidRDefault="00951112" w:rsidP="00951112">
      <w:r>
        <w:tab/>
      </w:r>
    </w:p>
    <w:p w14:paraId="418E312B" w14:textId="77777777" w:rsidR="00080B38" w:rsidRDefault="00080B38" w:rsidP="00CA48AF">
      <w:pPr>
        <w:pStyle w:val="Heading2"/>
      </w:pPr>
      <w:r>
        <w:t>Habitat Covariate Selection</w:t>
      </w:r>
    </w:p>
    <w:p w14:paraId="07010309" w14:textId="30843EB7" w:rsidR="00080B38" w:rsidRDefault="00080B38" w:rsidP="00CA48AF">
      <w:r>
        <w:tab/>
      </w:r>
      <w:r w:rsidR="00753F38">
        <w:t xml:space="preserve">A key step in developing a QRF model to predict fish capacities is selecting the habitat covariates to include in the model. Random forest models naturally incorporate interactions between correlated covariates, which is essential since nearly all habitat variables are considered correlated to one degree or another. However, </w:t>
      </w:r>
      <w:ins w:id="177" w:author="Kevin See" w:date="2019-01-16T10:17:00Z">
        <w:r w:rsidR="007304CF">
          <w:t xml:space="preserve">we aimed to avoid overly </w:t>
        </w:r>
      </w:ins>
      <w:r w:rsidR="00753F38">
        <w:t>redundant variables (i.e., variables that measure similar aspects of the habitat)</w:t>
      </w:r>
      <w:del w:id="178" w:author="Kevin See" w:date="2019-01-16T10:17:00Z">
        <w:r w:rsidR="00753F38" w:rsidDel="007304CF">
          <w:delText xml:space="preserve"> should be avoided</w:delText>
        </w:r>
      </w:del>
      <w:r w:rsidR="00753F38">
        <w:t>. Further, including too many covariates can result</w:t>
      </w:r>
      <w:del w:id="179" w:author="Beasley, Chris" w:date="2018-06-15T09:23:00Z">
        <w:r w:rsidR="00753F38" w:rsidDel="0050181F">
          <w:delText>s</w:delText>
        </w:r>
      </w:del>
      <w:r w:rsidR="00753F38">
        <w:t xml:space="preserve"> in overfitting of the model (e.g., including as many covariates as data points).</w:t>
      </w:r>
    </w:p>
    <w:p w14:paraId="4CDE1D87" w14:textId="2F2A7429" w:rsidR="00753F38" w:rsidRDefault="00753F38" w:rsidP="00CA48AF">
      <w:r>
        <w:tab/>
        <w:t xml:space="preserve">The CHaMP protocol produces more than </w:t>
      </w:r>
      <w:del w:id="180" w:author="Kevin See" w:date="2019-01-16T11:13:00Z">
        <w:r w:rsidR="00963CDE" w:rsidDel="00E67EF0">
          <w:delText>80</w:delText>
        </w:r>
        <w:r w:rsidDel="00E67EF0">
          <w:delText xml:space="preserve"> </w:delText>
        </w:r>
      </w:del>
      <w:ins w:id="181" w:author="Kevin See" w:date="2019-01-16T11:13:00Z">
        <w:r w:rsidR="00E67EF0">
          <w:t xml:space="preserve">100 </w:t>
        </w:r>
      </w:ins>
      <w:r>
        <w:t>metrics describing the quantity and quality of fish habitat for each survey site. To assist in determining the habitat metrics to include in the QRF model, we used the Maximal Information-Based Nonparametric Exploration (MINE) class of statistics (</w:t>
      </w:r>
      <w:proofErr w:type="spellStart"/>
      <w:r>
        <w:t>Reshef</w:t>
      </w:r>
      <w:proofErr w:type="spellEnd"/>
      <w:r>
        <w:t xml:space="preserve"> et al. 2011) to determine those habitat characteristics (covariates) most highly associated with observed parr densities.</w:t>
      </w:r>
      <w:ins w:id="182" w:author="Kevin See" w:date="2019-01-16T10:18:00Z">
        <w:r w:rsidR="007304CF">
          <w:t xml:space="preserve"> We calculated the maximal information coefficient (MIC), </w:t>
        </w:r>
      </w:ins>
      <w:del w:id="183" w:author="Kevin See" w:date="2019-01-16T10:18:00Z">
        <w:r w:rsidDel="007304CF">
          <w:delText xml:space="preserve"> MINE statistics are </w:delText>
        </w:r>
      </w:del>
      <w:del w:id="184" w:author="Kevin See" w:date="2018-08-29T15:50:00Z">
        <w:r w:rsidDel="004C51BE">
          <w:delText>employed in</w:delText>
        </w:r>
      </w:del>
      <w:del w:id="185" w:author="Kevin See" w:date="2019-01-16T10:18:00Z">
        <w:r w:rsidDel="007304CF">
          <w:delText xml:space="preserve"> </w:delText>
        </w:r>
      </w:del>
      <w:ins w:id="186" w:author="Kevin See" w:date="2019-01-16T10:18:00Z">
        <w:r w:rsidR="007304CF">
          <w:t xml:space="preserve">using </w:t>
        </w:r>
      </w:ins>
      <w:r>
        <w:t xml:space="preserve">the R package </w:t>
      </w:r>
      <w:proofErr w:type="spellStart"/>
      <w:r w:rsidRPr="00753F38">
        <w:rPr>
          <w:i/>
        </w:rPr>
        <w:t>minerva</w:t>
      </w:r>
      <w:proofErr w:type="spellEnd"/>
      <w:r>
        <w:t xml:space="preserve"> (Albanese et al. 2013)</w:t>
      </w:r>
      <w:ins w:id="187" w:author="Kevin See" w:date="2019-01-16T10:18:00Z">
        <w:r w:rsidR="007304CF">
          <w:t xml:space="preserve">, </w:t>
        </w:r>
      </w:ins>
      <w:del w:id="188" w:author="Kevin See" w:date="2019-01-16T10:18:00Z">
        <w:r w:rsidDel="007304CF">
          <w:delText>.</w:delText>
        </w:r>
        <w:r w:rsidR="0065444E" w:rsidDel="007304CF">
          <w:delText xml:space="preserve"> Within the MINE statistics, we used the maximal information coefficient (MIC) </w:delText>
        </w:r>
      </w:del>
      <w:r w:rsidR="0065444E">
        <w:t>to measure the strength of the linear or non-linear association between two variables (</w:t>
      </w:r>
      <w:proofErr w:type="spellStart"/>
      <w:r w:rsidR="0065444E">
        <w:t>Reshef</w:t>
      </w:r>
      <w:proofErr w:type="spellEnd"/>
      <w:r w:rsidR="0065444E">
        <w:t xml:space="preserve"> et al. 2011). The MIC value between each of the measured habitat characteristics and the response </w:t>
      </w:r>
      <w:r w:rsidR="0065444E">
        <w:lastRenderedPageBreak/>
        <w:t>variable, parr density</w:t>
      </w:r>
      <w:r w:rsidR="00441651">
        <w:t xml:space="preserve"> (fish/m</w:t>
      </w:r>
      <w:del w:id="189" w:author="Kevin See" w:date="2018-08-29T15:51:00Z">
        <w:r w:rsidR="00441651" w:rsidRPr="00441651" w:rsidDel="00FE57D9">
          <w:rPr>
            <w:vertAlign w:val="superscript"/>
          </w:rPr>
          <w:delText>2</w:delText>
        </w:r>
      </w:del>
      <w:r w:rsidR="00441651">
        <w:t>)</w:t>
      </w:r>
      <w:r w:rsidR="0065444E">
        <w:t>, was used to inform decisions on which habitat covariates to include in the QRF parr capacity model.</w:t>
      </w:r>
    </w:p>
    <w:p w14:paraId="09C77EE0" w14:textId="003D87A1" w:rsidR="00441651" w:rsidRDefault="00441651" w:rsidP="00CA48AF">
      <w:r>
        <w:tab/>
        <w:t>Habitat metrics were first grouped into broad categories that include</w:t>
      </w:r>
      <w:ins w:id="190" w:author="Kevin See" w:date="2019-01-16T10:19:00Z">
        <w:r w:rsidR="007304CF">
          <w:t>d</w:t>
        </w:r>
      </w:ins>
      <w:r>
        <w:t xml:space="preserve"> channel unit, complexity, cover, disturbance, riparian, size, substrate, temperature, water quality, and woody debris. Habitat metrics measuring volume and area were scaled to the wetted area of each site. Within each category, metrics were ranked according to their MIC value</w:t>
      </w:r>
      <w:r w:rsidR="009A6A79">
        <w:t xml:space="preserve"> (</w:t>
      </w:r>
      <w:r w:rsidR="009A6A79">
        <w:fldChar w:fldCharType="begin"/>
      </w:r>
      <w:r w:rsidR="009A6A79">
        <w:instrText xml:space="preserve"> REF _Ref505076286 \h </w:instrText>
      </w:r>
      <w:r w:rsidR="009A6A79">
        <w:fldChar w:fldCharType="separate"/>
      </w:r>
      <w:r w:rsidR="009A6A79">
        <w:t xml:space="preserve">Figure </w:t>
      </w:r>
      <w:r w:rsidR="009A6A79">
        <w:rPr>
          <w:noProof/>
        </w:rPr>
        <w:t>1</w:t>
      </w:r>
      <w:r w:rsidR="009A6A79">
        <w:fldChar w:fldCharType="end"/>
      </w:r>
      <w:r w:rsidR="009A6A79">
        <w:t>)</w:t>
      </w:r>
      <w:r>
        <w:t xml:space="preserve">. Our strategy was to select one or two variables with the highest MIC score within each category so that covariates describe different aspects of rearing habitat (e.g., substrate, temperature, etc.). Additionally, we attempted to avoid covariates </w:t>
      </w:r>
      <w:r w:rsidR="008B32F1">
        <w:t>that were highly correlated</w:t>
      </w:r>
      <w:r w:rsidR="009A6A79">
        <w:t xml:space="preserve"> (</w:t>
      </w:r>
      <w:r w:rsidR="0012482B">
        <w:fldChar w:fldCharType="begin"/>
      </w:r>
      <w:r w:rsidR="0012482B">
        <w:instrText xml:space="preserve"> REF _Ref505087796 \h </w:instrText>
      </w:r>
      <w:r w:rsidR="0012482B">
        <w:fldChar w:fldCharType="separate"/>
      </w:r>
      <w:r w:rsidR="0012482B">
        <w:t xml:space="preserve">Figure </w:t>
      </w:r>
      <w:r w:rsidR="0012482B">
        <w:rPr>
          <w:noProof/>
        </w:rPr>
        <w:t>2</w:t>
      </w:r>
      <w:r w:rsidR="0012482B">
        <w:fldChar w:fldCharType="end"/>
      </w:r>
      <w:r w:rsidR="009A6A79">
        <w:t>)</w:t>
      </w:r>
      <w:r w:rsidR="008B32F1">
        <w:t xml:space="preserve"> </w:t>
      </w:r>
      <w:del w:id="191" w:author="Kevin See" w:date="2019-01-16T10:20:00Z">
        <w:r w:rsidR="008B32F1" w:rsidDel="007304CF">
          <w:delText xml:space="preserve">and </w:delText>
        </w:r>
      </w:del>
      <w:ins w:id="192" w:author="Kevin See" w:date="2019-01-16T10:20:00Z">
        <w:r w:rsidR="007304CF">
          <w:t xml:space="preserve">while </w:t>
        </w:r>
      </w:ins>
      <w:r w:rsidR="008B32F1">
        <w:t>includ</w:t>
      </w:r>
      <w:ins w:id="193" w:author="Kevin See" w:date="2019-01-16T10:20:00Z">
        <w:r w:rsidR="007304CF">
          <w:t>ing</w:t>
        </w:r>
      </w:ins>
      <w:del w:id="194" w:author="Kevin See" w:date="2019-01-16T10:20:00Z">
        <w:r w:rsidR="008B32F1" w:rsidDel="007304CF">
          <w:delText>e</w:delText>
        </w:r>
      </w:del>
      <w:r w:rsidR="008B32F1">
        <w:t xml:space="preserve"> covariates that </w:t>
      </w:r>
      <w:ins w:id="195" w:author="Beasley, Chris" w:date="2018-06-15T09:25:00Z">
        <w:r w:rsidR="0050181F">
          <w:t>can be directly influenced by restoration actions</w:t>
        </w:r>
      </w:ins>
      <w:ins w:id="196" w:author="Kevin See" w:date="2019-01-16T10:20:00Z">
        <w:r w:rsidR="007304CF">
          <w:t xml:space="preserve"> or </w:t>
        </w:r>
      </w:ins>
      <w:ins w:id="197" w:author="Kevin See" w:date="2019-01-16T10:21:00Z">
        <w:r w:rsidR="007304CF">
          <w:t>have be</w:t>
        </w:r>
      </w:ins>
      <w:ins w:id="198" w:author="Kevin See" w:date="2019-01-16T10:22:00Z">
        <w:r w:rsidR="007304CF">
          <w:t>en shown to impact salmonid juvenile density.</w:t>
        </w:r>
      </w:ins>
      <w:ins w:id="199" w:author="Beasley, Chris" w:date="2018-06-15T09:25:00Z">
        <w:del w:id="200" w:author="Kevin See" w:date="2019-01-16T10:22:00Z">
          <w:r w:rsidR="0050181F" w:rsidDel="007304CF">
            <w:delText xml:space="preserve"> (?).</w:delText>
          </w:r>
        </w:del>
      </w:ins>
      <w:del w:id="201" w:author="Kevin See" w:date="2019-01-16T10:22:00Z">
        <w:r w:rsidR="008B32F1" w:rsidDel="007304CF">
          <w:delText>describe potentially meaningful fish-habitat relationships.</w:delText>
        </w:r>
      </w:del>
      <w:r w:rsidR="001E257D">
        <w:t xml:space="preserve"> </w:t>
      </w:r>
    </w:p>
    <w:p w14:paraId="001F92CC" w14:textId="77777777" w:rsidR="0065444E" w:rsidRDefault="0065444E" w:rsidP="00CA48AF"/>
    <w:p w14:paraId="564F4BEA" w14:textId="35A7DD17" w:rsidR="00080B38" w:rsidRDefault="00080B38" w:rsidP="00CA48AF">
      <w:pPr>
        <w:pStyle w:val="Heading2"/>
      </w:pPr>
      <w:r>
        <w:t>QRF Model</w:t>
      </w:r>
      <w:r w:rsidR="001E257D">
        <w:t xml:space="preserve"> Fit</w:t>
      </w:r>
    </w:p>
    <w:p w14:paraId="6C454BEF" w14:textId="79360D1B" w:rsidR="009D4117" w:rsidRDefault="00080B38" w:rsidP="00CA48AF">
      <w:r>
        <w:tab/>
      </w:r>
      <w:r w:rsidR="00782DE8">
        <w:t xml:space="preserve">Using </w:t>
      </w:r>
      <w:r w:rsidR="009D4117">
        <w:t>the selected habitat covariates (</w:t>
      </w:r>
      <w:r w:rsidR="009D4117">
        <w:fldChar w:fldCharType="begin"/>
      </w:r>
      <w:r w:rsidR="009D4117">
        <w:instrText xml:space="preserve"> REF _Ref504982063 \h </w:instrText>
      </w:r>
      <w:r w:rsidR="009D4117">
        <w:fldChar w:fldCharType="separate"/>
      </w:r>
      <w:r w:rsidR="009D4117">
        <w:t xml:space="preserve">Table </w:t>
      </w:r>
      <w:r w:rsidR="009D4117">
        <w:rPr>
          <w:noProof/>
        </w:rPr>
        <w:t>2</w:t>
      </w:r>
      <w:r w:rsidR="009D4117">
        <w:fldChar w:fldCharType="end"/>
      </w:r>
      <w:r w:rsidR="009D4117">
        <w:t xml:space="preserve">), we fit </w:t>
      </w:r>
      <w:del w:id="202" w:author="Kevin See" w:date="2019-01-16T10:22:00Z">
        <w:r w:rsidR="009D4117" w:rsidDel="007304CF">
          <w:delText xml:space="preserve">the </w:delText>
        </w:r>
      </w:del>
      <w:ins w:id="203" w:author="Kevin See" w:date="2019-01-16T10:22:00Z">
        <w:r w:rsidR="007304CF">
          <w:t xml:space="preserve">a </w:t>
        </w:r>
      </w:ins>
      <w:r w:rsidR="009D4117">
        <w:t>QRF model to predict habitat rearing capacity for spring/summer Chinook salmon parr, during summer months. QRF models combine the flexibility of random forest models (</w:t>
      </w:r>
      <w:proofErr w:type="spellStart"/>
      <w:r w:rsidR="009D4117">
        <w:t>Breiman</w:t>
      </w:r>
      <w:proofErr w:type="spellEnd"/>
      <w:r w:rsidR="009D4117">
        <w:t xml:space="preserve"> 2001) with the ability of quantile regression to extract relationships between quantiles of the data other than the mean (Cade and Noon 2003). Random forests also account for non-linear relationships between the response and predictor variables, and naturally incorporate interactions between the predictor variables, two common features of ecological datasets (</w:t>
      </w:r>
      <w:proofErr w:type="spellStart"/>
      <w:r w:rsidR="009D4117">
        <w:t>Liaw</w:t>
      </w:r>
      <w:proofErr w:type="spellEnd"/>
      <w:r w:rsidR="009D4117">
        <w:t xml:space="preserve"> and Wiener 2002). After constructing a random forest, predictions of the mean response can be made by averaging the predictions of all trees, similar to the expected value predictions from a statistical regression model. However, the individual predictions from each tree, viewed collectively, describe the entire distribution of the predicted response. Therefore, the random forest model can be used in the same way as other quantile regression methods to predict any quantile of the response. </w:t>
      </w:r>
      <w:ins w:id="204" w:author="Kevin See" w:date="2019-01-16T10:23:00Z">
        <w:r w:rsidR="004A43A4">
          <w:t xml:space="preserve">We fit the </w:t>
        </w:r>
      </w:ins>
      <w:r w:rsidR="009D4117">
        <w:t xml:space="preserve">QRF models </w:t>
      </w:r>
      <w:del w:id="205" w:author="Kevin See" w:date="2019-01-16T10:23:00Z">
        <w:r w:rsidR="009D4117" w:rsidDel="004A43A4">
          <w:delText xml:space="preserve">were </w:delText>
        </w:r>
      </w:del>
      <w:del w:id="206" w:author="Kevin See" w:date="2018-08-29T15:53:00Z">
        <w:r w:rsidR="009D4117" w:rsidDel="00FE57D9">
          <w:delText xml:space="preserve">fits </w:delText>
        </w:r>
      </w:del>
      <w:r w:rsidR="009D4117">
        <w:t xml:space="preserve">using the </w:t>
      </w:r>
      <w:proofErr w:type="spellStart"/>
      <w:r w:rsidR="009D4117" w:rsidRPr="00AC2C6E">
        <w:rPr>
          <w:i/>
        </w:rPr>
        <w:t>quantregForest</w:t>
      </w:r>
      <w:proofErr w:type="spellEnd"/>
      <w:r w:rsidR="009D4117">
        <w:t xml:space="preserve"> function from the </w:t>
      </w:r>
      <w:proofErr w:type="spellStart"/>
      <w:r w:rsidR="009D4117" w:rsidRPr="00AC2C6E">
        <w:rPr>
          <w:i/>
        </w:rPr>
        <w:t>quantregForest</w:t>
      </w:r>
      <w:proofErr w:type="spellEnd"/>
      <w:r w:rsidR="009D4117">
        <w:t xml:space="preserve"> package (</w:t>
      </w:r>
      <w:proofErr w:type="spellStart"/>
      <w:r w:rsidR="009D4117">
        <w:t>Meinshausen</w:t>
      </w:r>
      <w:proofErr w:type="spellEnd"/>
      <w:r w:rsidR="009D4117">
        <w:t xml:space="preserve"> 2016) i</w:t>
      </w:r>
      <w:r w:rsidR="002E7C40">
        <w:t xml:space="preserve">n R software (R Core Team 2015). </w:t>
      </w:r>
      <w:commentRangeStart w:id="207"/>
      <w:r w:rsidR="002E7C40">
        <w:t>The 90</w:t>
      </w:r>
      <w:r w:rsidR="002E7C40" w:rsidRPr="002E7C40">
        <w:rPr>
          <w:vertAlign w:val="superscript"/>
        </w:rPr>
        <w:t>th</w:t>
      </w:r>
      <w:r w:rsidR="002E7C40">
        <w:t xml:space="preserve"> quantile of the predicted distribution was used as a proxy for carrying capacity</w:t>
      </w:r>
      <w:ins w:id="208" w:author="Kevin See" w:date="2019-01-16T10:26:00Z">
        <w:r w:rsidR="004A43A4">
          <w:t xml:space="preserve">, following the suggestion of </w:t>
        </w:r>
        <w:proofErr w:type="spellStart"/>
        <w:r w:rsidR="004A43A4">
          <w:t>Sweka</w:t>
        </w:r>
        <w:proofErr w:type="spellEnd"/>
        <w:r w:rsidR="004A43A4">
          <w:t xml:space="preserve"> and Mackey (2010)</w:t>
        </w:r>
      </w:ins>
      <w:r w:rsidR="002E7C40">
        <w:t>. One reason for the 90</w:t>
      </w:r>
      <w:r w:rsidR="002E7C40" w:rsidRPr="002E7C40">
        <w:rPr>
          <w:vertAlign w:val="superscript"/>
        </w:rPr>
        <w:t>th</w:t>
      </w:r>
      <w:r w:rsidR="002E7C40">
        <w:t xml:space="preserve"> quantile, instead of </w:t>
      </w:r>
      <w:r w:rsidR="002E7C40">
        <w:lastRenderedPageBreak/>
        <w:t xml:space="preserve">something higher, is to avoid using predictions that are aimed at the very upper tails of observed fish density, </w:t>
      </w:r>
      <w:ins w:id="209" w:author="Kevin See" w:date="2019-01-16T10:45:00Z">
        <w:r w:rsidR="005F3D60">
          <w:t xml:space="preserve">where the variability of predictions </w:t>
        </w:r>
      </w:ins>
      <w:del w:id="210" w:author="Kevin See" w:date="2019-01-16T10:45:00Z">
        <w:r w:rsidR="002E7C40" w:rsidDel="005F3D60">
          <w:delText xml:space="preserve">which </w:delText>
        </w:r>
      </w:del>
      <w:r w:rsidR="002E7C40">
        <w:t xml:space="preserve">may be influenced by </w:t>
      </w:r>
      <w:del w:id="211" w:author="Kevin See" w:date="2019-01-16T10:45:00Z">
        <w:r w:rsidR="002E7C40" w:rsidDel="005F3D60">
          <w:delText xml:space="preserve">sampling </w:delText>
        </w:r>
      </w:del>
      <w:ins w:id="212" w:author="Kevin See" w:date="2019-01-16T10:45:00Z">
        <w:r w:rsidR="005F3D60">
          <w:t xml:space="preserve">sample size </w:t>
        </w:r>
      </w:ins>
      <w:r w:rsidR="002E7C40">
        <w:t>issues.</w:t>
      </w:r>
      <w:commentRangeEnd w:id="207"/>
      <w:r w:rsidR="002E7C40">
        <w:rPr>
          <w:rStyle w:val="CommentReference"/>
        </w:rPr>
        <w:commentReference w:id="207"/>
      </w:r>
    </w:p>
    <w:p w14:paraId="0AFE4628" w14:textId="4A73C28B" w:rsidR="009D4117" w:rsidRDefault="00BC67B2" w:rsidP="00F0183D">
      <w:r>
        <w:tab/>
      </w:r>
      <w:r w:rsidR="00CE2C66">
        <w:t xml:space="preserve">Summer parr </w:t>
      </w:r>
      <w:del w:id="213" w:author="Kevin See" w:date="2019-01-16T10:45:00Z">
        <w:r w:rsidR="00CE2C66" w:rsidDel="005F3D60">
          <w:delText xml:space="preserve">abundance (and </w:delText>
        </w:r>
      </w:del>
      <w:r w:rsidR="00CE2C66">
        <w:t>density</w:t>
      </w:r>
      <w:del w:id="214" w:author="Kevin See" w:date="2019-01-16T10:45:00Z">
        <w:r w:rsidR="00CE2C66" w:rsidDel="005F3D60">
          <w:delText>)</w:delText>
        </w:r>
      </w:del>
      <w:r w:rsidR="00CE2C66">
        <w:t xml:space="preserve"> </w:t>
      </w:r>
      <w:del w:id="215" w:author="Kevin See" w:date="2019-01-16T10:45:00Z">
        <w:r w:rsidR="00CE2C66" w:rsidDel="005F3D60">
          <w:delText xml:space="preserve">data </w:delText>
        </w:r>
      </w:del>
      <w:r w:rsidR="00CE2C66">
        <w:t xml:space="preserve">and habitat data were paired up by site and year. There were some missing values in the habitat dataset. Any site visit with more than three missing covariates </w:t>
      </w:r>
      <w:del w:id="216" w:author="Kevin See" w:date="2018-08-29T15:54:00Z">
        <w:r w:rsidR="00CE2C66" w:rsidDel="00FE57D9">
          <w:delText xml:space="preserve">were </w:delText>
        </w:r>
      </w:del>
      <w:ins w:id="217" w:author="Kevin See" w:date="2018-08-29T15:54:00Z">
        <w:r w:rsidR="00FE57D9">
          <w:t xml:space="preserve">was </w:t>
        </w:r>
      </w:ins>
      <w:r w:rsidR="00CE2C66">
        <w:t xml:space="preserve">removed; the remaining missing values were imputed using the </w:t>
      </w:r>
      <w:proofErr w:type="spellStart"/>
      <w:r w:rsidR="00CE2C66" w:rsidRPr="004B54E8">
        <w:rPr>
          <w:i/>
        </w:rPr>
        <w:t>missForest</w:t>
      </w:r>
      <w:proofErr w:type="spellEnd"/>
      <w:r w:rsidR="00CE2C66">
        <w:t xml:space="preserve"> R package (</w:t>
      </w:r>
      <w:proofErr w:type="spellStart"/>
      <w:r w:rsidR="00CE2C66">
        <w:t>Stekhoven</w:t>
      </w:r>
      <w:proofErr w:type="spellEnd"/>
      <w:r w:rsidR="00CE2C66">
        <w:t xml:space="preserve"> and </w:t>
      </w:r>
      <w:proofErr w:type="spellStart"/>
      <w:r w:rsidR="00CE2C66">
        <w:t>Buehlmann</w:t>
      </w:r>
      <w:proofErr w:type="spellEnd"/>
      <w:r w:rsidR="00CE2C66">
        <w:t xml:space="preserve"> 2012; </w:t>
      </w:r>
      <w:proofErr w:type="spellStart"/>
      <w:r w:rsidR="00CE2C66">
        <w:t>Stekhoven</w:t>
      </w:r>
      <w:proofErr w:type="spellEnd"/>
      <w:r w:rsidR="00CE2C66">
        <w:t xml:space="preserve"> 2013). </w:t>
      </w:r>
      <w:r w:rsidR="00845CD7">
        <w:t>Ultimately, the spring/summer Chinook parr capacity QRF model was fit using 186 records (paired fish-habitat data) and 14 habitat covariates</w:t>
      </w:r>
      <w:r w:rsidR="00A27D55">
        <w:t xml:space="preserve"> (13.3 data points per covariate)</w:t>
      </w:r>
      <w:r w:rsidR="00845CD7">
        <w:t xml:space="preserve"> (</w:t>
      </w:r>
      <w:r w:rsidR="00845CD7">
        <w:fldChar w:fldCharType="begin"/>
      </w:r>
      <w:r w:rsidR="00845CD7">
        <w:instrText xml:space="preserve"> REF _Ref504982063 \h </w:instrText>
      </w:r>
      <w:r w:rsidR="00845CD7">
        <w:fldChar w:fldCharType="separate"/>
      </w:r>
      <w:r w:rsidR="00845CD7">
        <w:t xml:space="preserve">Table </w:t>
      </w:r>
      <w:r w:rsidR="00845CD7">
        <w:rPr>
          <w:noProof/>
        </w:rPr>
        <w:t>2</w:t>
      </w:r>
      <w:r w:rsidR="00845CD7">
        <w:fldChar w:fldCharType="end"/>
      </w:r>
      <w:r w:rsidR="00845CD7">
        <w:t>).</w:t>
      </w:r>
    </w:p>
    <w:p w14:paraId="04377AC3" w14:textId="7E8AE498" w:rsidR="00B13F23" w:rsidRDefault="00F71B8A" w:rsidP="00F0183D">
      <w:r>
        <w:tab/>
      </w:r>
      <w:r w:rsidR="00D15AD5">
        <w:t xml:space="preserve">After model fitting, the QRF model </w:t>
      </w:r>
      <w:del w:id="218" w:author="Kevin See" w:date="2019-01-16T10:46:00Z">
        <w:r w:rsidR="00D15AD5" w:rsidDel="005E0F56">
          <w:delText xml:space="preserve">can </w:delText>
        </w:r>
      </w:del>
      <w:ins w:id="219" w:author="Kevin See" w:date="2019-01-16T10:46:00Z">
        <w:r w:rsidR="005E0F56">
          <w:t xml:space="preserve">was </w:t>
        </w:r>
      </w:ins>
      <w:r w:rsidR="00D15AD5">
        <w:t xml:space="preserve">then be used to predict capacity </w:t>
      </w:r>
      <w:del w:id="220" w:author="Beasley, Chris" w:date="2018-06-15T09:27:00Z">
        <w:r w:rsidR="00D15AD5" w:rsidDel="0050181F">
          <w:delText xml:space="preserve">at </w:delText>
        </w:r>
      </w:del>
      <w:r w:rsidR="00D15AD5">
        <w:t xml:space="preserve">using measurements of the habitat covariates that were used to fit the model. In our case, this includes all sites within CHaMP basins in the interior Columbia River basin. For CHaMP </w:t>
      </w:r>
      <w:r w:rsidR="00B13F23">
        <w:t xml:space="preserve">sites that have been sampled in multiple years, we first calculated the mean for each habitat metric among years to make predictions. </w:t>
      </w:r>
      <w:del w:id="221" w:author="Kevin See" w:date="2019-01-16T10:47:00Z">
        <w:r w:rsidR="00B13F23" w:rsidDel="005E0F56">
          <w:delText>The 90</w:delText>
        </w:r>
        <w:r w:rsidR="00B13F23" w:rsidRPr="00B13F23" w:rsidDel="005E0F56">
          <w:rPr>
            <w:vertAlign w:val="superscript"/>
          </w:rPr>
          <w:delText>th</w:delText>
        </w:r>
        <w:r w:rsidR="00B13F23" w:rsidDel="005E0F56">
          <w:delText xml:space="preserve"> quantile of predicted fish densities was used as a proxy for carrying capacity. </w:delText>
        </w:r>
      </w:del>
      <w:r w:rsidR="00B13F23">
        <w:t xml:space="preserve">In total, we generated </w:t>
      </w:r>
      <w:del w:id="222" w:author="Kevin See" w:date="2018-08-30T08:38:00Z">
        <w:r w:rsidR="00B13F23" w:rsidRPr="00B13F23" w:rsidDel="001502DF">
          <w:rPr>
            <w:highlight w:val="yellow"/>
          </w:rPr>
          <w:delText>xxx</w:delText>
        </w:r>
        <w:r w:rsidR="00B13F23" w:rsidDel="001502DF">
          <w:delText xml:space="preserve"> </w:delText>
        </w:r>
      </w:del>
      <w:ins w:id="223" w:author="Kevin See" w:date="2018-08-30T08:43:00Z">
        <w:r w:rsidR="001502DF">
          <w:t>485</w:t>
        </w:r>
      </w:ins>
      <w:ins w:id="224" w:author="Kevin See" w:date="2018-08-30T08:38:00Z">
        <w:r w:rsidR="001502DF">
          <w:t xml:space="preserve"> </w:t>
        </w:r>
      </w:ins>
      <w:r w:rsidR="00B13F23">
        <w:t xml:space="preserve">predictions of spring/summer Chinook salmon parr capacity, during summer months, for the following </w:t>
      </w:r>
      <w:del w:id="225" w:author="Beasley, Chris" w:date="2018-06-15T09:31:00Z">
        <w:r w:rsidR="00B13F23" w:rsidDel="0050181F">
          <w:delText xml:space="preserve">CHaMP </w:delText>
        </w:r>
      </w:del>
      <w:r w:rsidR="00B13F23">
        <w:t xml:space="preserve">basins: </w:t>
      </w:r>
      <w:commentRangeStart w:id="226"/>
      <w:commentRangeStart w:id="227"/>
      <w:r w:rsidR="00B13F23">
        <w:t xml:space="preserve">Entiat, Grande Ronde (including </w:t>
      </w:r>
      <w:proofErr w:type="spellStart"/>
      <w:r w:rsidR="00B13F23">
        <w:t>Minam</w:t>
      </w:r>
      <w:proofErr w:type="spellEnd"/>
      <w:r w:rsidR="00B13F23">
        <w:t xml:space="preserve">), John Day, Lemhi, Methow, Secesh, Tucannon, </w:t>
      </w:r>
      <w:ins w:id="228" w:author="Kevin See" w:date="2018-08-30T08:44:00Z">
        <w:r w:rsidR="001502DF">
          <w:t xml:space="preserve">Yankee Fork </w:t>
        </w:r>
      </w:ins>
      <w:r w:rsidR="00B13F23">
        <w:t>and Wenatchee.</w:t>
      </w:r>
      <w:commentRangeEnd w:id="226"/>
      <w:r w:rsidR="005C3C9D">
        <w:rPr>
          <w:rStyle w:val="CommentReference"/>
        </w:rPr>
        <w:commentReference w:id="226"/>
      </w:r>
      <w:commentRangeEnd w:id="227"/>
      <w:r w:rsidR="001502DF">
        <w:rPr>
          <w:rStyle w:val="CommentReference"/>
        </w:rPr>
        <w:commentReference w:id="227"/>
      </w:r>
    </w:p>
    <w:p w14:paraId="5992E482" w14:textId="77777777" w:rsidR="00B13F23" w:rsidRDefault="00B13F23" w:rsidP="00F0183D"/>
    <w:p w14:paraId="5B4B9164" w14:textId="05EA5CFF" w:rsidR="00080B38" w:rsidRDefault="00080B38" w:rsidP="00CA48AF">
      <w:pPr>
        <w:pStyle w:val="Heading2"/>
      </w:pPr>
      <w:commentRangeStart w:id="229"/>
      <w:r>
        <w:t>Model Extrapolation</w:t>
      </w:r>
      <w:commentRangeEnd w:id="229"/>
      <w:r w:rsidR="00747DB4">
        <w:rPr>
          <w:rStyle w:val="CommentReference"/>
          <w:i w:val="0"/>
        </w:rPr>
        <w:commentReference w:id="229"/>
      </w:r>
    </w:p>
    <w:p w14:paraId="6B8C7B0A" w14:textId="60EA5009" w:rsidR="005E0F56" w:rsidRDefault="00710E1E" w:rsidP="006F35B6">
      <w:pPr>
        <w:rPr>
          <w:ins w:id="230" w:author="Kevin See" w:date="2019-01-16T10:54:00Z"/>
        </w:rPr>
      </w:pPr>
      <w:r>
        <w:tab/>
        <w:t xml:space="preserve">Using the QRF model, we made predictions of habitat capacity for juvenile rearing at all </w:t>
      </w:r>
      <w:del w:id="231" w:author="Kevin See" w:date="2019-01-16T10:47:00Z">
        <w:r w:rsidDel="005E0F56">
          <w:delText xml:space="preserve">200 – 500 m </w:delText>
        </w:r>
      </w:del>
      <w:r>
        <w:t xml:space="preserve">CHaMP sites within the interior Columbia River basin. However, fisheries biologists are more often interested in capacity at larger scales (e.g., watershed, population). To accomplish this, we developed </w:t>
      </w:r>
      <w:del w:id="232" w:author="Kevin See" w:date="2019-01-16T10:58:00Z">
        <w:r w:rsidDel="006F35B6">
          <w:delText xml:space="preserve">an </w:delText>
        </w:r>
      </w:del>
      <w:ins w:id="233" w:author="Kevin See" w:date="2019-01-16T10:58:00Z">
        <w:r w:rsidR="006F35B6">
          <w:t xml:space="preserve">two </w:t>
        </w:r>
      </w:ins>
      <w:r>
        <w:t>extrapolation model</w:t>
      </w:r>
      <w:ins w:id="234" w:author="Kevin See" w:date="2019-01-16T10:58:00Z">
        <w:r w:rsidR="006F35B6">
          <w:t>s</w:t>
        </w:r>
      </w:ins>
      <w:r>
        <w:t xml:space="preserve"> </w:t>
      </w:r>
      <w:ins w:id="235" w:author="Kevin See" w:date="2019-01-16T11:05:00Z">
        <w:r w:rsidR="006F35B6">
          <w:t xml:space="preserve">(linear and areal capacity) </w:t>
        </w:r>
      </w:ins>
      <w:r>
        <w:t xml:space="preserve">based on globally available attributes (GAA) to scale our CHaMP site predictions to </w:t>
      </w:r>
      <w:del w:id="236" w:author="Beasley, Chris" w:date="2018-06-15T09:33:00Z">
        <w:r w:rsidDel="0050181F">
          <w:delText>a larger scale</w:delText>
        </w:r>
      </w:del>
      <w:ins w:id="237" w:author="Beasley, Chris" w:date="2018-06-15T09:33:00Z">
        <w:r w:rsidR="0050181F">
          <w:t>a series of larger spatial scales</w:t>
        </w:r>
        <w:r w:rsidR="00C62F4A">
          <w:t>; often corresponding to the entirety of tributary habitat utilized by a given population</w:t>
        </w:r>
      </w:ins>
      <w:r>
        <w:t xml:space="preserve">. </w:t>
      </w:r>
      <w:r w:rsidR="00777B74">
        <w:t>The GAA data used here was available from the list of GRTS master sample sites that the CHaMP sites were originally selected from.</w:t>
      </w:r>
      <w:ins w:id="238" w:author="Kevin See" w:date="2019-01-16T10:59:00Z">
        <w:r w:rsidR="006F35B6">
          <w:t xml:space="preserve"> Possible covariates included temperature range, growing degree days, </w:t>
        </w:r>
      </w:ins>
      <w:ins w:id="239" w:author="Kevin See" w:date="2019-01-16T11:00:00Z">
        <w:r w:rsidR="006F35B6">
          <w:t xml:space="preserve">an </w:t>
        </w:r>
        <w:commentRangeStart w:id="240"/>
        <w:r w:rsidR="006F35B6">
          <w:t>index of disturbance</w:t>
        </w:r>
        <w:commentRangeEnd w:id="240"/>
        <w:r w:rsidR="006F35B6">
          <w:rPr>
            <w:rStyle w:val="CommentReference"/>
          </w:rPr>
          <w:commentReference w:id="240"/>
        </w:r>
        <w:r w:rsidR="006F35B6">
          <w:t xml:space="preserve">, the square root of cumulative drainage area, stream power, slope, </w:t>
        </w:r>
        <w:commentRangeStart w:id="241"/>
        <w:r w:rsidR="006F35B6">
          <w:t>channel type</w:t>
        </w:r>
      </w:ins>
      <w:commentRangeEnd w:id="241"/>
      <w:ins w:id="242" w:author="Kevin See" w:date="2019-01-16T11:01:00Z">
        <w:r w:rsidR="006F35B6">
          <w:rPr>
            <w:rStyle w:val="CommentReference"/>
          </w:rPr>
          <w:commentReference w:id="241"/>
        </w:r>
      </w:ins>
      <w:ins w:id="243" w:author="Kevin See" w:date="2019-01-16T11:02:00Z">
        <w:r w:rsidR="006F35B6">
          <w:t xml:space="preserve"> and watershed</w:t>
        </w:r>
      </w:ins>
      <w:ins w:id="244" w:author="Kevin See" w:date="2019-01-16T11:00:00Z">
        <w:r w:rsidR="006F35B6">
          <w:t xml:space="preserve">. </w:t>
        </w:r>
      </w:ins>
      <w:r w:rsidR="00777B74">
        <w:t xml:space="preserve"> The natural log of the CHaMP site capacity predictions was used as the response variable </w:t>
      </w:r>
      <w:del w:id="245" w:author="Kevin See" w:date="2019-01-16T10:48:00Z">
        <w:r w:rsidR="00777B74" w:rsidDel="005E0F56">
          <w:delText>for the extrapolation model. The extrapolation model uses</w:delText>
        </w:r>
      </w:del>
      <w:ins w:id="246" w:author="Kevin See" w:date="2019-01-16T10:48:00Z">
        <w:r w:rsidR="005E0F56">
          <w:t>in</w:t>
        </w:r>
      </w:ins>
      <w:r w:rsidR="00777B74">
        <w:t xml:space="preserve"> a multiple linear regression model</w:t>
      </w:r>
      <w:r>
        <w:t xml:space="preserve"> </w:t>
      </w:r>
      <w:r w:rsidR="00777B74">
        <w:t>that incorporate</w:t>
      </w:r>
      <w:ins w:id="247" w:author="Kevin See" w:date="2019-01-16T11:05:00Z">
        <w:r w:rsidR="006F35B6">
          <w:t>d</w:t>
        </w:r>
      </w:ins>
      <w:del w:id="248" w:author="Kevin See" w:date="2019-01-16T11:05:00Z">
        <w:r w:rsidR="00777B74" w:rsidDel="006F35B6">
          <w:delText>s</w:delText>
        </w:r>
      </w:del>
      <w:r w:rsidR="00777B74">
        <w:t xml:space="preserve"> the </w:t>
      </w:r>
      <w:commentRangeStart w:id="249"/>
      <w:r w:rsidR="00777B74">
        <w:t>design weights</w:t>
      </w:r>
      <w:commentRangeEnd w:id="249"/>
      <w:r w:rsidR="00777B74">
        <w:rPr>
          <w:rStyle w:val="CommentReference"/>
        </w:rPr>
        <w:commentReference w:id="249"/>
      </w:r>
      <w:r w:rsidR="00777B74">
        <w:t xml:space="preserve"> of the CHaMP sites using the </w:t>
      </w:r>
      <w:proofErr w:type="spellStart"/>
      <w:r w:rsidR="00777B74" w:rsidRPr="00777B74">
        <w:rPr>
          <w:i/>
        </w:rPr>
        <w:t>svyglm</w:t>
      </w:r>
      <w:proofErr w:type="spellEnd"/>
      <w:r w:rsidR="00777B74">
        <w:t xml:space="preserve"> function from the </w:t>
      </w:r>
      <w:r w:rsidR="00777B74" w:rsidRPr="00777B74">
        <w:rPr>
          <w:i/>
        </w:rPr>
        <w:t>survey</w:t>
      </w:r>
      <w:r w:rsidR="00777B74">
        <w:t xml:space="preserve"> package (Lumley 2004, 2016) in R software (R Core Team </w:t>
      </w:r>
      <w:r w:rsidR="00777B74">
        <w:lastRenderedPageBreak/>
        <w:t>2015).</w:t>
      </w:r>
      <w:r w:rsidR="00D602B6">
        <w:t xml:space="preserve"> </w:t>
      </w:r>
      <w:ins w:id="250" w:author="Kevin See" w:date="2019-01-16T11:01:00Z">
        <w:r w:rsidR="006F35B6">
          <w:t xml:space="preserve">Models with all possible combination of GAAs were </w:t>
        </w:r>
      </w:ins>
      <w:ins w:id="251" w:author="Kevin See" w:date="2019-01-16T11:03:00Z">
        <w:r w:rsidR="006F35B6">
          <w:t xml:space="preserve">fit and </w:t>
        </w:r>
      </w:ins>
      <w:ins w:id="252" w:author="Kevin See" w:date="2019-01-16T11:04:00Z">
        <w:r w:rsidR="006F35B6">
          <w:t xml:space="preserve">all </w:t>
        </w:r>
      </w:ins>
      <w:ins w:id="253" w:author="Kevin See" w:date="2019-01-16T11:03:00Z">
        <w:r w:rsidR="006F35B6">
          <w:t xml:space="preserve">the models with </w:t>
        </w:r>
      </w:ins>
      <w:ins w:id="254" w:author="Kevin See" w:date="2019-01-16T11:04:00Z">
        <w:r w:rsidR="006F35B6">
          <w:t>cumulative Akaike weights less than 0.95 were model averaged to make predictions</w:t>
        </w:r>
      </w:ins>
      <w:ins w:id="255" w:author="Kevin See" w:date="2019-01-16T11:05:00Z">
        <w:r w:rsidR="006F35B6">
          <w:t xml:space="preserve"> of capacity </w:t>
        </w:r>
      </w:ins>
      <w:ins w:id="256" w:author="Kevin See" w:date="2019-01-16T10:53:00Z">
        <w:r w:rsidR="005E0F56">
          <w:t xml:space="preserve">at all master sample sites throughout the interior CRB, generally spaced about </w:t>
        </w:r>
      </w:ins>
      <w:ins w:id="257" w:author="Kevin See" w:date="2019-01-16T10:54:00Z">
        <w:r w:rsidR="005E0F56">
          <w:t>one kilometer apart.</w:t>
        </w:r>
      </w:ins>
      <w:ins w:id="258" w:author="Kevin See" w:date="2019-01-16T11:08:00Z">
        <w:r w:rsidR="00E67EF0">
          <w:t xml:space="preserve"> For sites outside of CHaMP watersheds, only extrapolation models that did not include watershed as a covariate were model averaged to make predictions.</w:t>
        </w:r>
      </w:ins>
      <w:ins w:id="259" w:author="Kevin See" w:date="2019-01-16T10:54:00Z">
        <w:r w:rsidR="005E0F56">
          <w:t xml:space="preserve"> </w:t>
        </w:r>
      </w:ins>
      <w:ins w:id="260" w:author="Kevin See" w:date="2019-01-16T11:06:00Z">
        <w:r w:rsidR="00E67EF0">
          <w:t xml:space="preserve">Summaries of extrapolation model fit are shown in </w:t>
        </w:r>
        <w:r w:rsidR="00E67EF0">
          <w:fldChar w:fldCharType="begin"/>
        </w:r>
        <w:r w:rsidR="00E67EF0">
          <w:instrText xml:space="preserve"> REF _Ref505071825 \h </w:instrText>
        </w:r>
      </w:ins>
      <w:ins w:id="261" w:author="Kevin See" w:date="2019-01-16T11:06:00Z">
        <w:r w:rsidR="00E67EF0">
          <w:fldChar w:fldCharType="separate"/>
        </w:r>
        <w:r w:rsidR="00E67EF0">
          <w:t xml:space="preserve">Table </w:t>
        </w:r>
        <w:r w:rsidR="00E67EF0">
          <w:rPr>
            <w:noProof/>
          </w:rPr>
          <w:t>4</w:t>
        </w:r>
        <w:r w:rsidR="00E67EF0">
          <w:fldChar w:fldCharType="end"/>
        </w:r>
        <w:r w:rsidR="00E67EF0">
          <w:t>.</w:t>
        </w:r>
      </w:ins>
    </w:p>
    <w:p w14:paraId="0440EC0C" w14:textId="794F3359" w:rsidR="00D602B6" w:rsidRDefault="00D602B6">
      <w:pPr>
        <w:ind w:firstLine="720"/>
        <w:pPrChange w:id="262" w:author="Kevin See" w:date="2019-01-16T10:54:00Z">
          <w:pPr/>
        </w:pPrChange>
      </w:pPr>
      <w:r>
        <w:t xml:space="preserve">To summarize capacity at larger scales, the mean linear capacity (e.g., fish/m) of the master sample points </w:t>
      </w:r>
      <w:ins w:id="263" w:author="Kevin See" w:date="2019-01-16T10:54:00Z">
        <w:r w:rsidR="005E0F56">
          <w:t xml:space="preserve">along a particular tributary is multiplied by the length of that tributary. </w:t>
        </w:r>
      </w:ins>
      <w:ins w:id="264" w:author="Kevin See" w:date="2019-01-16T10:55:00Z">
        <w:r w:rsidR="005E0F56">
          <w:t xml:space="preserve">We first restricted the master sample points and </w:t>
        </w:r>
      </w:ins>
      <w:ins w:id="265" w:author="Kevin See" w:date="2019-01-16T10:56:00Z">
        <w:r w:rsidR="005E0F56">
          <w:t xml:space="preserve">lengths of streams </w:t>
        </w:r>
      </w:ins>
      <w:ins w:id="266" w:author="Kevin See" w:date="2019-01-16T10:55:00Z">
        <w:r w:rsidR="005E0F56">
          <w:t>to those with the domain of spring/summer Chinook, as defined by</w:t>
        </w:r>
        <w:r w:rsidR="005E0F56" w:rsidRPr="005E0F56">
          <w:t xml:space="preserve"> </w:t>
        </w:r>
        <w:proofErr w:type="spellStart"/>
        <w:r w:rsidR="005E0F56">
          <w:t>StreamNet</w:t>
        </w:r>
        <w:proofErr w:type="spellEnd"/>
        <w:r w:rsidR="005E0F56">
          <w:t xml:space="preserve"> </w:t>
        </w:r>
        <w:r w:rsidR="005E0F56">
          <w:rPr>
            <w:rStyle w:val="Hyperlink"/>
          </w:rPr>
          <w:fldChar w:fldCharType="begin"/>
        </w:r>
        <w:r w:rsidR="005E0F56">
          <w:rPr>
            <w:rStyle w:val="Hyperlink"/>
          </w:rPr>
          <w:instrText xml:space="preserve"> HYPERLINK "http://www.streamnet.org" </w:instrText>
        </w:r>
        <w:r w:rsidR="005E0F56">
          <w:rPr>
            <w:rStyle w:val="Hyperlink"/>
          </w:rPr>
          <w:fldChar w:fldCharType="separate"/>
        </w:r>
        <w:r w:rsidR="005E0F56" w:rsidRPr="005337B1">
          <w:rPr>
            <w:rStyle w:val="Hyperlink"/>
          </w:rPr>
          <w:t>http://www.streamnet.org</w:t>
        </w:r>
        <w:r w:rsidR="005E0F56">
          <w:rPr>
            <w:rStyle w:val="Hyperlink"/>
          </w:rPr>
          <w:fldChar w:fldCharType="end"/>
        </w:r>
        <w:r w:rsidR="005E0F56">
          <w:t xml:space="preserve"> or using expert opinion from local biologists. </w:t>
        </w:r>
      </w:ins>
      <w:ins w:id="267" w:author="Kevin See" w:date="2019-01-16T10:56:00Z">
        <w:r w:rsidR="006F35B6">
          <w:t xml:space="preserve">The capacities of </w:t>
        </w:r>
      </w:ins>
      <w:del w:id="268" w:author="Kevin See" w:date="2019-01-16T10:55:00Z">
        <w:r w:rsidDel="005E0F56">
          <w:delText xml:space="preserve">within a given spatial scale is first determined. </w:delText>
        </w:r>
      </w:del>
      <w:ins w:id="269" w:author="Kevin See" w:date="2019-01-16T10:56:00Z">
        <w:r w:rsidR="006F35B6">
          <w:t xml:space="preserve">various tributaries could then be summed to </w:t>
        </w:r>
      </w:ins>
      <w:ins w:id="270" w:author="Kevin See" w:date="2019-01-16T10:57:00Z">
        <w:r w:rsidR="006F35B6">
          <w:t>estimate capacity at almost any spatial scale.</w:t>
        </w:r>
      </w:ins>
      <w:ins w:id="271" w:author="Kevin See" w:date="2019-01-16T11:09:00Z">
        <w:r w:rsidR="00E67EF0">
          <w:t xml:space="preserve"> </w:t>
        </w:r>
        <w:commentRangeStart w:id="272"/>
        <w:r w:rsidR="00E67EF0">
          <w:t>However, for visualization, predictions of area</w:t>
        </w:r>
      </w:ins>
      <w:ins w:id="273" w:author="Kevin See" w:date="2019-01-16T11:10:00Z">
        <w:r w:rsidR="00E67EF0">
          <w:t>l</w:t>
        </w:r>
      </w:ins>
      <w:ins w:id="274" w:author="Kevin See" w:date="2019-01-16T11:09:00Z">
        <w:r w:rsidR="00E67EF0">
          <w:t xml:space="preserve"> capacity (fish/m</w:t>
        </w:r>
        <w:r w:rsidR="00E67EF0" w:rsidRPr="00747DB4">
          <w:rPr>
            <w:vertAlign w:val="superscript"/>
          </w:rPr>
          <w:t>2</w:t>
        </w:r>
        <w:r w:rsidR="00E67EF0">
          <w:t>) were used.</w:t>
        </w:r>
        <w:commentRangeEnd w:id="272"/>
        <w:r w:rsidR="00E67EF0">
          <w:rPr>
            <w:rStyle w:val="CommentReference"/>
          </w:rPr>
          <w:commentReference w:id="272"/>
        </w:r>
        <w:r w:rsidR="00E67EF0">
          <w:t xml:space="preserve"> </w:t>
        </w:r>
      </w:ins>
      <w:del w:id="275" w:author="Kevin See" w:date="2019-01-16T10:56:00Z">
        <w:r w:rsidDel="005E0F56">
          <w:delText xml:space="preserve">In our case, only master sample points within the domain of spring/summer Chinook are used. The domain of spring/summer Chinook for a given watershed was either determined by StreamNet </w:delText>
        </w:r>
        <w:r w:rsidR="005F3D60" w:rsidDel="005E0F56">
          <w:rPr>
            <w:rStyle w:val="Hyperlink"/>
          </w:rPr>
          <w:fldChar w:fldCharType="begin"/>
        </w:r>
        <w:r w:rsidR="005F3D60" w:rsidDel="005E0F56">
          <w:rPr>
            <w:rStyle w:val="Hyperlink"/>
          </w:rPr>
          <w:delInstrText xml:space="preserve"> HYPERLINK "http://www.streamnet.org" </w:delInstrText>
        </w:r>
        <w:r w:rsidR="005F3D60" w:rsidDel="005E0F56">
          <w:rPr>
            <w:rStyle w:val="Hyperlink"/>
          </w:rPr>
          <w:fldChar w:fldCharType="separate"/>
        </w:r>
        <w:r w:rsidRPr="005337B1" w:rsidDel="005E0F56">
          <w:rPr>
            <w:rStyle w:val="Hyperlink"/>
          </w:rPr>
          <w:delText>http://www.streamnet.org</w:delText>
        </w:r>
        <w:r w:rsidR="005F3D60" w:rsidDel="005E0F56">
          <w:rPr>
            <w:rStyle w:val="Hyperlink"/>
          </w:rPr>
          <w:fldChar w:fldCharType="end"/>
        </w:r>
        <w:r w:rsidDel="005E0F56">
          <w:delText xml:space="preserve"> or using expert opinion from local biologists. Mean estimates within that scale are then multiplied by the length of the stream within the spring/summer Chinook salmon domain. </w:delText>
        </w:r>
      </w:del>
    </w:p>
    <w:p w14:paraId="49D428F4" w14:textId="16ACEB5E" w:rsidR="00747DB4" w:rsidDel="00E67EF0" w:rsidRDefault="005468A9" w:rsidP="00710E1E">
      <w:pPr>
        <w:rPr>
          <w:del w:id="276" w:author="Kevin See" w:date="2019-01-16T11:10:00Z"/>
        </w:rPr>
      </w:pPr>
      <w:del w:id="277" w:author="Kevin See" w:date="2019-01-16T11:10:00Z">
        <w:r w:rsidDel="00E67EF0">
          <w:tab/>
        </w:r>
        <w:r w:rsidR="005A0399" w:rsidDel="00E67EF0">
          <w:delText xml:space="preserve">To select the best extrapolation model, models with all possible combinations of GAAs were fit and the model with the lowest AIC score was selected. After model selection, the remaining </w:delText>
        </w:r>
        <w:r w:rsidR="005A0399" w:rsidRPr="00300386" w:rsidDel="00E67EF0">
          <w:delText>attributes (</w:delText>
        </w:r>
        <w:r w:rsidR="00300386" w:rsidRPr="00300386" w:rsidDel="00E67EF0">
          <w:fldChar w:fldCharType="begin"/>
        </w:r>
        <w:r w:rsidR="00300386" w:rsidRPr="00300386" w:rsidDel="00E67EF0">
          <w:delInstrText xml:space="preserve"> REF _Ref505067699 \h </w:delInstrText>
        </w:r>
        <w:r w:rsidR="00300386" w:rsidDel="00E67EF0">
          <w:delInstrText xml:space="preserve"> \* MERGEFORMAT </w:delInstrText>
        </w:r>
        <w:r w:rsidR="00300386" w:rsidRPr="00300386" w:rsidDel="00E67EF0">
          <w:fldChar w:fldCharType="separate"/>
        </w:r>
        <w:r w:rsidR="00300386" w:rsidRPr="00300386" w:rsidDel="00E67EF0">
          <w:delText xml:space="preserve">Table </w:delText>
        </w:r>
        <w:r w:rsidR="00300386" w:rsidRPr="00300386" w:rsidDel="00E67EF0">
          <w:rPr>
            <w:noProof/>
          </w:rPr>
          <w:delText>3</w:delText>
        </w:r>
        <w:r w:rsidR="00300386" w:rsidRPr="00300386" w:rsidDel="00E67EF0">
          <w:fldChar w:fldCharType="end"/>
        </w:r>
        <w:r w:rsidR="005A0399" w:rsidRPr="00300386" w:rsidDel="00E67EF0">
          <w:delText>) were</w:delText>
        </w:r>
        <w:r w:rsidR="005A0399" w:rsidDel="00E67EF0">
          <w:delText xml:space="preserve"> used to predict spring/summer Chinook salmon parr capacity at all master sample points. </w:delText>
        </w:r>
      </w:del>
      <w:del w:id="278" w:author="Kevin See" w:date="2019-01-16T11:06:00Z">
        <w:r w:rsidR="00747DB4" w:rsidDel="00E67EF0">
          <w:delText>To estimate capacity at larger scales, linear capacity (fish/m) was used as the response variable. However, for visualization, predictions of area capacity (fish/m</w:delText>
        </w:r>
        <w:r w:rsidR="00747DB4" w:rsidRPr="00747DB4" w:rsidDel="00E67EF0">
          <w:rPr>
            <w:vertAlign w:val="superscript"/>
          </w:rPr>
          <w:delText>2</w:delText>
        </w:r>
        <w:r w:rsidR="00747DB4" w:rsidDel="00E67EF0">
          <w:delText xml:space="preserve">) were used. </w:delText>
        </w:r>
        <w:r w:rsidR="005A0399" w:rsidDel="00E67EF0">
          <w:delText>For each response, two models were developed, one for sites within CHaMP watershed, and one for all other sites (i.e., sites outside of CHaMP watersheds)</w:delText>
        </w:r>
        <w:r w:rsidR="00747DB4" w:rsidDel="00E67EF0">
          <w:delText>, for a total of four extrapolation models</w:delText>
        </w:r>
        <w:r w:rsidR="005A0399" w:rsidDel="00E67EF0">
          <w:delText>.</w:delText>
        </w:r>
        <w:r w:rsidR="0032526F" w:rsidDel="00E67EF0">
          <w:delText xml:space="preserve"> Summaries of extrapolation model fit are shown in </w:delText>
        </w:r>
        <w:r w:rsidR="008930ED" w:rsidDel="00E67EF0">
          <w:fldChar w:fldCharType="begin"/>
        </w:r>
        <w:r w:rsidR="008930ED" w:rsidDel="00E67EF0">
          <w:delInstrText xml:space="preserve"> REF _Ref505071825 \h </w:delInstrText>
        </w:r>
        <w:r w:rsidR="008930ED" w:rsidDel="00E67EF0">
          <w:fldChar w:fldCharType="separate"/>
        </w:r>
        <w:r w:rsidR="008930ED" w:rsidDel="00E67EF0">
          <w:delText xml:space="preserve">Table </w:delText>
        </w:r>
        <w:r w:rsidR="008930ED" w:rsidDel="00E67EF0">
          <w:rPr>
            <w:noProof/>
          </w:rPr>
          <w:delText>4</w:delText>
        </w:r>
        <w:r w:rsidR="008930ED" w:rsidDel="00E67EF0">
          <w:fldChar w:fldCharType="end"/>
        </w:r>
        <w:r w:rsidR="008930ED" w:rsidDel="00E67EF0">
          <w:delText xml:space="preserve">. </w:delText>
        </w:r>
      </w:del>
    </w:p>
    <w:p w14:paraId="4985773C" w14:textId="569973BD" w:rsidR="00EC6434" w:rsidDel="00E67EF0" w:rsidRDefault="00747DB4" w:rsidP="00710E1E">
      <w:pPr>
        <w:rPr>
          <w:del w:id="279" w:author="Kevin See" w:date="2019-01-16T11:10:00Z"/>
        </w:rPr>
      </w:pPr>
      <w:del w:id="280" w:author="Kevin See" w:date="2019-01-16T11:10:00Z">
        <w:r w:rsidDel="00E67EF0">
          <w:tab/>
        </w:r>
        <w:r w:rsidRPr="00747DB4" w:rsidDel="00E67EF0">
          <w:rPr>
            <w:highlight w:val="yellow"/>
          </w:rPr>
          <w:delText>Paragraph explaining where we did extrapolations to a larger scale. Maybe just pick one CHaMP drainage for extrapolation? Lemhi? In that case, maybe we don’t even need to include explanations for extrapolation to non-CHaMP drainages and leave that for the discussion.</w:delText>
        </w:r>
        <w:r w:rsidR="005468A9" w:rsidDel="00E67EF0">
          <w:tab/>
        </w:r>
      </w:del>
    </w:p>
    <w:p w14:paraId="664E4E44" w14:textId="2E050A5F" w:rsidR="00710E1E" w:rsidRDefault="00710E1E" w:rsidP="00710E1E"/>
    <w:p w14:paraId="3DDFD416" w14:textId="488BBB09" w:rsidR="00080B38" w:rsidRDefault="00ED066B" w:rsidP="00CA48AF">
      <w:pPr>
        <w:pStyle w:val="Heading2"/>
      </w:pPr>
      <w:r>
        <w:t xml:space="preserve">Model </w:t>
      </w:r>
      <w:r w:rsidR="00080B38">
        <w:t>Validation</w:t>
      </w:r>
    </w:p>
    <w:p w14:paraId="4ED82389" w14:textId="121A78E3" w:rsidR="00080B38" w:rsidRDefault="00E67EF0" w:rsidP="00CA48AF">
      <w:ins w:id="281" w:author="Kevin See" w:date="2019-01-16T11:11:00Z">
        <w:r>
          <w:tab/>
        </w:r>
      </w:ins>
      <w:del w:id="282" w:author="Kevin See" w:date="2019-01-16T11:11:00Z">
        <w:r w:rsidR="00080B38" w:rsidDel="00E67EF0">
          <w:tab/>
        </w:r>
        <w:r w:rsidR="00ED066B" w:rsidDel="00E67EF0">
          <w:delText xml:space="preserve">Observed data from spring/summer Chinook populations throughout the interior Columbia River basin that were not used to construct the QRF models were used to determine whether extrapolated capacity estimates are legitimate. </w:delText>
        </w:r>
      </w:del>
      <w:r w:rsidR="00ED066B">
        <w:t xml:space="preserve">Spawner-recruit data from several watersheds </w:t>
      </w:r>
      <w:ins w:id="283" w:author="Kevin See" w:date="2019-01-16T11:11:00Z">
        <w:r>
          <w:t xml:space="preserve">within the interior CRB </w:t>
        </w:r>
      </w:ins>
      <w:r w:rsidR="00ED066B">
        <w:t xml:space="preserve">were compiled to validate the extrapolated QRF estimates of spring/summer Chinook salmon parr capacity. Some watersheds had direct estimates of parr, while some had estimates of smolts </w:t>
      </w:r>
      <w:ins w:id="284" w:author="Kevin See" w:date="2019-01-16T11:11:00Z">
        <w:r>
          <w:t xml:space="preserve">and pre-smolts </w:t>
        </w:r>
      </w:ins>
      <w:r w:rsidR="00ED066B">
        <w:t>from rotary screw traps. Using estimates of over-winter survival, estimates of parr were calculated from those watersheds (</w:t>
      </w:r>
      <w:r w:rsidR="00A302F1">
        <w:rPr>
          <w:highlight w:val="yellow"/>
        </w:rPr>
        <w:fldChar w:fldCharType="begin"/>
      </w:r>
      <w:r w:rsidR="00A302F1">
        <w:instrText xml:space="preserve"> REF _Ref505074520 \h </w:instrText>
      </w:r>
      <w:r w:rsidR="00A302F1">
        <w:rPr>
          <w:highlight w:val="yellow"/>
        </w:rPr>
      </w:r>
      <w:r w:rsidR="00A302F1">
        <w:rPr>
          <w:highlight w:val="yellow"/>
        </w:rPr>
        <w:fldChar w:fldCharType="separate"/>
      </w:r>
      <w:r w:rsidR="00A302F1">
        <w:t xml:space="preserve">Table </w:t>
      </w:r>
      <w:r w:rsidR="00A302F1">
        <w:rPr>
          <w:noProof/>
        </w:rPr>
        <w:t>5</w:t>
      </w:r>
      <w:r w:rsidR="00A302F1">
        <w:rPr>
          <w:highlight w:val="yellow"/>
        </w:rPr>
        <w:fldChar w:fldCharType="end"/>
      </w:r>
      <w:r w:rsidR="00ED066B">
        <w:t xml:space="preserve">). A series of spawner-recruit functions were then fit to this data including </w:t>
      </w:r>
      <w:commentRangeStart w:id="285"/>
      <w:proofErr w:type="spellStart"/>
      <w:r w:rsidR="00ED066B">
        <w:t>Beverton</w:t>
      </w:r>
      <w:proofErr w:type="spellEnd"/>
      <w:r w:rsidR="00ED066B">
        <w:t>-Hold, Ricker, and hockey stick</w:t>
      </w:r>
      <w:commentRangeEnd w:id="285"/>
      <w:r w:rsidR="00ED066B">
        <w:rPr>
          <w:rStyle w:val="CommentReference"/>
        </w:rPr>
        <w:commentReference w:id="285"/>
      </w:r>
      <w:r w:rsidR="00ED066B">
        <w:t xml:space="preserve">. Estimates of capacity were made from each of these </w:t>
      </w:r>
      <w:del w:id="286" w:author="Kevin See" w:date="2019-01-16T11:12:00Z">
        <w:r w:rsidR="00ED066B" w:rsidDel="00E67EF0">
          <w:delText>functions</w:delText>
        </w:r>
      </w:del>
      <w:ins w:id="287" w:author="Kevin See" w:date="2019-01-16T11:12:00Z">
        <w:r>
          <w:t>spawner-recruit curves</w:t>
        </w:r>
      </w:ins>
      <w:del w:id="288" w:author="Kevin See" w:date="2019-01-16T11:12:00Z">
        <w:r w:rsidR="00ED066B" w:rsidDel="00E67EF0">
          <w:delText>,</w:delText>
        </w:r>
      </w:del>
      <w:r w:rsidR="00ED066B">
        <w:t xml:space="preserve"> and compared with QRF estimates of capacity (</w:t>
      </w:r>
      <w:r w:rsidR="00A302F1">
        <w:rPr>
          <w:highlight w:val="yellow"/>
        </w:rPr>
        <w:fldChar w:fldCharType="begin"/>
      </w:r>
      <w:r w:rsidR="00A302F1">
        <w:instrText xml:space="preserve"> REF _Ref505074520 \h </w:instrText>
      </w:r>
      <w:r w:rsidR="00A302F1">
        <w:rPr>
          <w:highlight w:val="yellow"/>
        </w:rPr>
      </w:r>
      <w:r w:rsidR="00A302F1">
        <w:rPr>
          <w:highlight w:val="yellow"/>
        </w:rPr>
        <w:fldChar w:fldCharType="separate"/>
      </w:r>
      <w:r w:rsidR="00A302F1">
        <w:t xml:space="preserve">Table </w:t>
      </w:r>
      <w:r w:rsidR="00A302F1">
        <w:rPr>
          <w:noProof/>
        </w:rPr>
        <w:t>5</w:t>
      </w:r>
      <w:r w:rsidR="00A302F1">
        <w:rPr>
          <w:highlight w:val="yellow"/>
        </w:rPr>
        <w:fldChar w:fldCharType="end"/>
      </w:r>
      <w:r w:rsidR="00A302F1">
        <w:t xml:space="preserve">, </w:t>
      </w:r>
      <w:r w:rsidR="00A302F1">
        <w:rPr>
          <w:highlight w:val="yellow"/>
        </w:rPr>
        <w:fldChar w:fldCharType="begin"/>
      </w:r>
      <w:r w:rsidR="00A302F1">
        <w:instrText xml:space="preserve"> REF _Ref505074538 \h </w:instrText>
      </w:r>
      <w:r w:rsidR="00A302F1">
        <w:rPr>
          <w:highlight w:val="yellow"/>
        </w:rPr>
      </w:r>
      <w:r w:rsidR="00A302F1">
        <w:rPr>
          <w:highlight w:val="yellow"/>
        </w:rPr>
        <w:fldChar w:fldCharType="separate"/>
      </w:r>
      <w:r w:rsidR="00A302F1">
        <w:t xml:space="preserve">Figure </w:t>
      </w:r>
      <w:r w:rsidR="00A302F1">
        <w:rPr>
          <w:noProof/>
        </w:rPr>
        <w:t>4</w:t>
      </w:r>
      <w:r w:rsidR="00A302F1">
        <w:rPr>
          <w:highlight w:val="yellow"/>
        </w:rPr>
        <w:fldChar w:fldCharType="end"/>
      </w:r>
      <w:r w:rsidR="00ED066B">
        <w:t>).</w:t>
      </w:r>
    </w:p>
    <w:p w14:paraId="42403E5C" w14:textId="77777777" w:rsidR="005636D7" w:rsidRDefault="005636D7" w:rsidP="00CA48AF"/>
    <w:p w14:paraId="54D82CEA" w14:textId="77777777" w:rsidR="00350C7C" w:rsidRDefault="00350C7C" w:rsidP="00CA48AF">
      <w:pPr>
        <w:pStyle w:val="Heading1"/>
      </w:pPr>
      <w:r>
        <w:t>Results</w:t>
      </w:r>
    </w:p>
    <w:p w14:paraId="043FE74D" w14:textId="77777777" w:rsidR="00080B38" w:rsidRDefault="00080B38" w:rsidP="00CA48AF">
      <w:pPr>
        <w:pStyle w:val="Heading2"/>
      </w:pPr>
      <w:r>
        <w:t>Habitat Covariate Selection</w:t>
      </w:r>
    </w:p>
    <w:p w14:paraId="780E31DA" w14:textId="5BAF0615" w:rsidR="00777292" w:rsidRDefault="00080B38" w:rsidP="00CA48AF">
      <w:r>
        <w:tab/>
      </w:r>
      <w:r w:rsidR="00FB2FAF">
        <w:t xml:space="preserve">We categorized </w:t>
      </w:r>
      <w:del w:id="289" w:author="Kevin See" w:date="2019-01-16T11:13:00Z">
        <w:r w:rsidR="00572AAE" w:rsidDel="00E67EF0">
          <w:delText>82</w:delText>
        </w:r>
        <w:r w:rsidR="00FB2FAF" w:rsidDel="00E67EF0">
          <w:delText xml:space="preserve"> </w:delText>
        </w:r>
      </w:del>
      <w:ins w:id="290" w:author="Kevin See" w:date="2019-01-16T11:13:00Z">
        <w:r w:rsidR="00E67EF0">
          <w:t xml:space="preserve">145 </w:t>
        </w:r>
      </w:ins>
      <w:r w:rsidR="00FB2FAF">
        <w:t xml:space="preserve">habitat measurements collected using the CHaMP habitat protocol (CHaMP 2016) into </w:t>
      </w:r>
      <w:ins w:id="291" w:author="Kevin See" w:date="2019-01-16T11:14:00Z">
        <w:r w:rsidR="00E67EF0">
          <w:t>11</w:t>
        </w:r>
      </w:ins>
      <w:del w:id="292" w:author="Kevin See" w:date="2019-01-16T11:14:00Z">
        <w:r w:rsidR="00FB2FAF" w:rsidDel="00E67EF0">
          <w:delText>10</w:delText>
        </w:r>
      </w:del>
      <w:r w:rsidR="00FB2FAF">
        <w:t xml:space="preserve"> habitat groups, and for each habitat covariate an MIC value was calculated based on the strength of association between the habitat covariate and the response variable, parr density (fish/m</w:t>
      </w:r>
      <w:del w:id="293" w:author="Kevin See" w:date="2019-01-16T11:14:00Z">
        <w:r w:rsidR="00FB2FAF" w:rsidRPr="00FB2FAF" w:rsidDel="00E67EF0">
          <w:rPr>
            <w:vertAlign w:val="superscript"/>
          </w:rPr>
          <w:delText>2</w:delText>
        </w:r>
      </w:del>
      <w:r w:rsidR="00FB2FAF">
        <w:t>).</w:t>
      </w:r>
      <w:r w:rsidR="00572AAE">
        <w:t xml:space="preserve"> </w:t>
      </w:r>
      <w:ins w:id="294" w:author="Kevin See" w:date="2019-01-16T11:15:00Z">
        <w:r w:rsidR="00E67EF0">
          <w:t>W</w:t>
        </w:r>
      </w:ins>
      <w:del w:id="295" w:author="Kevin See" w:date="2019-01-16T11:15:00Z">
        <w:r w:rsidR="00572AAE" w:rsidDel="00E67EF0">
          <w:delText>Covariates were then ranked within each habitat group (</w:delText>
        </w:r>
        <w:r w:rsidR="00572AAE" w:rsidDel="00E67EF0">
          <w:fldChar w:fldCharType="begin"/>
        </w:r>
        <w:r w:rsidR="00572AAE" w:rsidDel="00E67EF0">
          <w:delInstrText xml:space="preserve"> REF _Ref505076286 \h </w:delInstrText>
        </w:r>
        <w:r w:rsidR="00572AAE" w:rsidDel="00E67EF0">
          <w:fldChar w:fldCharType="separate"/>
        </w:r>
        <w:r w:rsidR="00572AAE" w:rsidDel="00E67EF0">
          <w:delText xml:space="preserve">Figure </w:delText>
        </w:r>
        <w:r w:rsidR="00572AAE" w:rsidDel="00E67EF0">
          <w:rPr>
            <w:noProof/>
          </w:rPr>
          <w:delText>1</w:delText>
        </w:r>
        <w:r w:rsidR="00572AAE" w:rsidDel="00E67EF0">
          <w:fldChar w:fldCharType="end"/>
        </w:r>
        <w:r w:rsidR="00820E89" w:rsidDel="00E67EF0">
          <w:delText>) and w</w:delText>
        </w:r>
        <w:r w:rsidR="00777292" w:rsidDel="00E67EF0">
          <w:delText>e selected one or two covariates from within each habitat group taking into consideration their MIC rank. Moreover, pairwise correlations among habitat covariates were considered (</w:delText>
        </w:r>
        <w:r w:rsidR="0012482B" w:rsidDel="00E67EF0">
          <w:rPr>
            <w:highlight w:val="yellow"/>
          </w:rPr>
          <w:fldChar w:fldCharType="begin"/>
        </w:r>
        <w:r w:rsidR="0012482B" w:rsidDel="00E67EF0">
          <w:delInstrText xml:space="preserve"> REF _Ref505087796 \h </w:delInstrText>
        </w:r>
        <w:r w:rsidR="0012482B" w:rsidDel="00E67EF0">
          <w:rPr>
            <w:highlight w:val="yellow"/>
          </w:rPr>
        </w:r>
        <w:r w:rsidR="0012482B" w:rsidDel="00E67EF0">
          <w:rPr>
            <w:highlight w:val="yellow"/>
          </w:rPr>
          <w:fldChar w:fldCharType="separate"/>
        </w:r>
        <w:r w:rsidR="0012482B" w:rsidDel="00E67EF0">
          <w:delText xml:space="preserve">Figure </w:delText>
        </w:r>
        <w:r w:rsidR="0012482B" w:rsidDel="00E67EF0">
          <w:rPr>
            <w:noProof/>
          </w:rPr>
          <w:delText>2</w:delText>
        </w:r>
        <w:r w:rsidR="0012482B" w:rsidDel="00E67EF0">
          <w:rPr>
            <w:highlight w:val="yellow"/>
          </w:rPr>
          <w:fldChar w:fldCharType="end"/>
        </w:r>
        <w:r w:rsidR="00777292" w:rsidDel="00E67EF0">
          <w:delText>) to minimize including redundant variables measuring similar aspects of habitat.</w:delText>
        </w:r>
        <w:r w:rsidR="00820E89" w:rsidDel="00E67EF0">
          <w:delText xml:space="preserve"> Finally, we considered whether covariates described aspects of habitat potentially important towards rearing of spring/summer Chinook salmon parr. </w:delText>
        </w:r>
        <w:r w:rsidR="00F7527E" w:rsidDel="00E67EF0">
          <w:delText>Considering</w:delText>
        </w:r>
        <w:r w:rsidR="00820E89" w:rsidDel="00E67EF0">
          <w:delText xml:space="preserve"> the above, w</w:delText>
        </w:r>
      </w:del>
      <w:r w:rsidR="00820E89">
        <w:t xml:space="preserve">e chose the following 14 CHaMP habitat covariates to fit the QRF model: channel unit frequency, </w:t>
      </w:r>
      <w:ins w:id="296" w:author="Kevin See" w:date="2019-01-16T11:17:00Z">
        <w:r w:rsidR="00936E87">
          <w:t xml:space="preserve">thalweg </w:t>
        </w:r>
        <w:r w:rsidR="00936E87">
          <w:lastRenderedPageBreak/>
          <w:t xml:space="preserve">depth CV, average wetted width  to depth ratio, total fish cover, </w:t>
        </w:r>
      </w:ins>
      <w:ins w:id="297" w:author="Kevin See" w:date="2019-01-16T11:18:00Z">
        <w:r w:rsidR="00936E87">
          <w:t xml:space="preserve">disturbance index, riparian ground cover, average thalweg depth, percent gravel, </w:t>
        </w:r>
      </w:ins>
      <w:ins w:id="298" w:author="Kevin See" w:date="2019-01-16T11:19:00Z">
        <w:r w:rsidR="00936E87">
          <w:t xml:space="preserve">average substrate size (D50), percent substrate &lt; 6mm, average </w:t>
        </w:r>
      </w:ins>
      <w:ins w:id="299" w:author="Kevin See" w:date="2019-01-16T11:20:00Z">
        <w:r w:rsidR="00936E87">
          <w:t>hourly temperatures in the summer, maximum weekly average temperature, conductivity</w:t>
        </w:r>
      </w:ins>
      <w:ins w:id="300" w:author="Kevin See" w:date="2019-01-16T11:21:00Z">
        <w:r w:rsidR="00936E87">
          <w:t xml:space="preserve"> and frequency of large wood in the wetted channel</w:t>
        </w:r>
      </w:ins>
      <w:ins w:id="301" w:author="Kevin See" w:date="2019-01-21T09:38:00Z">
        <w:r w:rsidR="00183899">
          <w:t xml:space="preserve"> (Table 2)</w:t>
        </w:r>
      </w:ins>
      <w:ins w:id="302" w:author="Kevin See" w:date="2019-01-16T11:21:00Z">
        <w:r w:rsidR="00936E87">
          <w:t>.</w:t>
        </w:r>
      </w:ins>
      <w:del w:id="303" w:author="Kevin See" w:date="2019-01-16T11:21:00Z">
        <w:r w:rsidR="00820E89" w:rsidDel="00936E87">
          <w:delText xml:space="preserve">conductivity, </w:delText>
        </w:r>
      </w:del>
      <w:del w:id="304" w:author="Kevin See" w:date="2019-01-16T11:15:00Z">
        <w:r w:rsidR="00820E89" w:rsidDel="00E67EF0">
          <w:delText xml:space="preserve">cumulative drainage area, </w:delText>
        </w:r>
      </w:del>
      <w:del w:id="305" w:author="Kevin See" w:date="2019-01-16T11:21:00Z">
        <w:r w:rsidR="00820E89" w:rsidDel="00936E87">
          <w:delText>disturbance index, fish cover (total), large wood frequency (wetted), riparian cover (no canopy), slow water percentage, substrate &lt;2 mm, substrate D50, summer hourly average temperature, wetted depth standard deviation, and wetted width to depth ratio average.</w:delText>
        </w:r>
      </w:del>
      <w:del w:id="306" w:author="Kevin See" w:date="2019-01-21T09:38:00Z">
        <w:r w:rsidR="00820E89" w:rsidDel="00183899">
          <w:delText xml:space="preserve"> </w:delText>
        </w:r>
        <w:r w:rsidR="00820E89" w:rsidDel="00183899">
          <w:fldChar w:fldCharType="begin"/>
        </w:r>
        <w:r w:rsidR="00820E89" w:rsidDel="00183899">
          <w:delInstrText xml:space="preserve"> REF _Ref504982063 \h </w:delInstrText>
        </w:r>
        <w:r w:rsidR="00820E89" w:rsidDel="00183899">
          <w:fldChar w:fldCharType="separate"/>
        </w:r>
        <w:r w:rsidR="00820E89" w:rsidDel="00183899">
          <w:delText xml:space="preserve">Table </w:delText>
        </w:r>
        <w:r w:rsidR="00820E89" w:rsidDel="00183899">
          <w:rPr>
            <w:noProof/>
          </w:rPr>
          <w:delText>2</w:delText>
        </w:r>
        <w:r w:rsidR="00820E89" w:rsidDel="00183899">
          <w:fldChar w:fldCharType="end"/>
        </w:r>
        <w:r w:rsidR="004C0BC3" w:rsidDel="00183899">
          <w:delText xml:space="preserve"> provides a brief description of each of the habitat covariates used.</w:delText>
        </w:r>
      </w:del>
      <w:r w:rsidR="004C0BC3">
        <w:t xml:space="preserve"> </w:t>
      </w:r>
    </w:p>
    <w:p w14:paraId="133F5D18" w14:textId="1EB3079D" w:rsidR="00FB2FAF" w:rsidRDefault="00FB2FAF" w:rsidP="00CA48AF"/>
    <w:p w14:paraId="67FC7D98" w14:textId="77777777" w:rsidR="00080B38" w:rsidRDefault="00080B38" w:rsidP="00CA48AF">
      <w:pPr>
        <w:pStyle w:val="Heading2"/>
      </w:pPr>
      <w:r>
        <w:t>QRF Model</w:t>
      </w:r>
    </w:p>
    <w:p w14:paraId="13668525" w14:textId="0145C511" w:rsidR="00077A5E" w:rsidRDefault="00CB5828" w:rsidP="00011951">
      <w:pPr>
        <w:rPr>
          <w:ins w:id="307" w:author="Kevin See" w:date="2019-01-16T14:32:00Z"/>
        </w:rPr>
      </w:pPr>
      <w:r>
        <w:tab/>
      </w:r>
      <w:commentRangeStart w:id="308"/>
      <w:r>
        <w:t>A QRF model was fit using 14 habitat covariates (</w:t>
      </w:r>
      <w:r>
        <w:fldChar w:fldCharType="begin"/>
      </w:r>
      <w:r>
        <w:instrText xml:space="preserve"> REF _Ref504982063 \h </w:instrText>
      </w:r>
      <w:r>
        <w:fldChar w:fldCharType="separate"/>
      </w:r>
      <w:r>
        <w:t xml:space="preserve">Table </w:t>
      </w:r>
      <w:r>
        <w:rPr>
          <w:noProof/>
        </w:rPr>
        <w:t>2</w:t>
      </w:r>
      <w:r>
        <w:fldChar w:fldCharType="end"/>
      </w:r>
      <w:r>
        <w:t xml:space="preserve">) and the </w:t>
      </w:r>
      <w:proofErr w:type="spellStart"/>
      <w:r w:rsidRPr="00CB5828">
        <w:rPr>
          <w:i/>
        </w:rPr>
        <w:t>quantregForest</w:t>
      </w:r>
      <w:proofErr w:type="spellEnd"/>
      <w:r>
        <w:t xml:space="preserve"> package (</w:t>
      </w:r>
      <w:proofErr w:type="spellStart"/>
      <w:r>
        <w:t>Meinshausen</w:t>
      </w:r>
      <w:proofErr w:type="spellEnd"/>
      <w:r>
        <w:t xml:space="preserve"> 2016) in R (R Core Team 2015) and the 90</w:t>
      </w:r>
      <w:r w:rsidRPr="00CB5828">
        <w:rPr>
          <w:vertAlign w:val="superscript"/>
        </w:rPr>
        <w:t>th</w:t>
      </w:r>
      <w:r>
        <w:t xml:space="preserve"> quantile of the predicted distribution was used as a proxy for carrying capacity. </w:t>
      </w:r>
      <w:r w:rsidR="007858EF">
        <w:t xml:space="preserve">After model fit, </w:t>
      </w:r>
      <w:del w:id="309" w:author="Kevin See" w:date="2019-01-22T16:14:00Z">
        <w:r w:rsidR="007858EF" w:rsidDel="006256CA">
          <w:delText>one can examine</w:delText>
        </w:r>
      </w:del>
      <w:ins w:id="310" w:author="Kevin See" w:date="2019-01-22T16:14:00Z">
        <w:r w:rsidR="006256CA">
          <w:t>we examined</w:t>
        </w:r>
      </w:ins>
      <w:bookmarkStart w:id="311" w:name="_GoBack"/>
      <w:bookmarkEnd w:id="311"/>
      <w:r w:rsidR="007858EF">
        <w:t xml:space="preserve"> the relative importance of each habitat covariate included in the model (</w:t>
      </w:r>
      <w:r w:rsidR="007858EF">
        <w:fldChar w:fldCharType="begin"/>
      </w:r>
      <w:r w:rsidR="007858EF">
        <w:instrText xml:space="preserve"> REF _Ref505087897 \h </w:instrText>
      </w:r>
      <w:r w:rsidR="007858EF">
        <w:fldChar w:fldCharType="separate"/>
      </w:r>
      <w:r w:rsidR="007858EF">
        <w:t xml:space="preserve">Figure </w:t>
      </w:r>
      <w:r w:rsidR="007858EF">
        <w:rPr>
          <w:noProof/>
        </w:rPr>
        <w:t>3</w:t>
      </w:r>
      <w:r w:rsidR="007858EF">
        <w:fldChar w:fldCharType="end"/>
      </w:r>
      <w:r w:rsidR="007858EF">
        <w:t>).</w:t>
      </w:r>
      <w:r w:rsidR="007A35E4">
        <w:t xml:space="preserve"> Moreover, QRF models allow one to visually examine the marginal effect of each habitat covariate on the quantile of interest using partial dependence plots (PDP). These plots show the marginal effect of changing a single habitat covariate while maintaining all other covariates at their mean values</w:t>
      </w:r>
      <w:r w:rsidR="00B74C82">
        <w:t xml:space="preserve"> (</w:t>
      </w:r>
      <w:r w:rsidR="00B74C82">
        <w:fldChar w:fldCharType="begin"/>
      </w:r>
      <w:r w:rsidR="00B74C82">
        <w:instrText xml:space="preserve"> REF _Ref505087905 \h </w:instrText>
      </w:r>
      <w:r w:rsidR="00B74C82">
        <w:fldChar w:fldCharType="separate"/>
      </w:r>
      <w:r w:rsidR="00B74C82">
        <w:t xml:space="preserve">Figure </w:t>
      </w:r>
      <w:r w:rsidR="00B74C82">
        <w:rPr>
          <w:noProof/>
        </w:rPr>
        <w:t>4</w:t>
      </w:r>
      <w:r w:rsidR="00B74C82">
        <w:fldChar w:fldCharType="end"/>
      </w:r>
      <w:r w:rsidR="00B74C82">
        <w:t>)</w:t>
      </w:r>
      <w:r w:rsidR="007A35E4">
        <w:t xml:space="preserve">. </w:t>
      </w:r>
      <w:ins w:id="312" w:author="Kevin See" w:date="2019-01-16T14:31:00Z">
        <w:r w:rsidR="0047271C">
          <w:t>However, given that many habitat metrics are somewhat correlated, these marginal effects are not independent of one another making the interpretation of partial dependence plots less straightforward.</w:t>
        </w:r>
      </w:ins>
      <w:ins w:id="313" w:author="Kevin See" w:date="2019-01-16T14:32:00Z">
        <w:r w:rsidR="00077A5E">
          <w:t xml:space="preserve"> </w:t>
        </w:r>
      </w:ins>
    </w:p>
    <w:p w14:paraId="29671B73" w14:textId="1A409EC9" w:rsidR="00011951" w:rsidRDefault="00B74C82">
      <w:pPr>
        <w:ind w:firstLine="720"/>
        <w:rPr>
          <w:ins w:id="314" w:author="Kevin See" w:date="2019-01-16T14:32:00Z"/>
        </w:rPr>
        <w:pPrChange w:id="315" w:author="Kevin See" w:date="2019-01-16T14:54:00Z">
          <w:pPr/>
        </w:pPrChange>
      </w:pPr>
      <w:r>
        <w:t>After model fitting, the QRF model was used to predict habitat capacity at all CHaMP sites within the interior Columbia River basin.</w:t>
      </w:r>
      <w:commentRangeEnd w:id="308"/>
      <w:r>
        <w:rPr>
          <w:rStyle w:val="CommentReference"/>
        </w:rPr>
        <w:commentReference w:id="308"/>
      </w:r>
      <w:r>
        <w:t xml:space="preserve"> </w:t>
      </w:r>
    </w:p>
    <w:p w14:paraId="3C18387F" w14:textId="77777777" w:rsidR="00077A5E" w:rsidDel="00BF4D7B" w:rsidRDefault="00077A5E" w:rsidP="00011951">
      <w:pPr>
        <w:rPr>
          <w:del w:id="316" w:author="Kevin See" w:date="2019-01-16T15:08:00Z"/>
        </w:rPr>
      </w:pPr>
    </w:p>
    <w:p w14:paraId="1EA42F1C" w14:textId="77777777" w:rsidR="00011951" w:rsidRPr="00011951" w:rsidRDefault="00011951" w:rsidP="00011951"/>
    <w:p w14:paraId="15C62113" w14:textId="63220CBC" w:rsidR="00080B38" w:rsidRDefault="00080B38" w:rsidP="00CA48AF">
      <w:pPr>
        <w:pStyle w:val="Heading2"/>
      </w:pPr>
      <w:r>
        <w:t>Model Extrapolation</w:t>
      </w:r>
    </w:p>
    <w:p w14:paraId="6CEF9956" w14:textId="77777777" w:rsidR="00080B38" w:rsidRDefault="00080B38" w:rsidP="00CA48AF">
      <w:r>
        <w:tab/>
        <w:t>Text…</w:t>
      </w:r>
    </w:p>
    <w:p w14:paraId="3EDA645D" w14:textId="6C31B8CC" w:rsidR="00080B38" w:rsidRDefault="00ED066B" w:rsidP="00CA48AF">
      <w:pPr>
        <w:pStyle w:val="Heading2"/>
      </w:pPr>
      <w:r>
        <w:t xml:space="preserve">Model </w:t>
      </w:r>
      <w:r w:rsidR="00080B38">
        <w:t>Validation</w:t>
      </w:r>
    </w:p>
    <w:p w14:paraId="5B4921D2" w14:textId="77777777" w:rsidR="00080B38" w:rsidRDefault="00080B38" w:rsidP="00CA48AF">
      <w:r>
        <w:tab/>
        <w:t>Text…</w:t>
      </w:r>
    </w:p>
    <w:p w14:paraId="1FA34D8F" w14:textId="77777777" w:rsidR="00350C7C" w:rsidRDefault="00350C7C" w:rsidP="00CA48AF">
      <w:pPr>
        <w:pStyle w:val="Heading1"/>
      </w:pPr>
      <w:r>
        <w:t>Discussion</w:t>
      </w:r>
    </w:p>
    <w:p w14:paraId="5C2DC827" w14:textId="126610DD" w:rsidR="00936E87" w:rsidRDefault="00936E87">
      <w:pPr>
        <w:ind w:firstLine="720"/>
        <w:rPr>
          <w:ins w:id="317" w:author="Kevin See" w:date="2019-01-16T11:23:00Z"/>
        </w:rPr>
        <w:pPrChange w:id="318" w:author="Kevin See" w:date="2019-01-16T11:23:00Z">
          <w:pPr/>
        </w:pPrChange>
      </w:pPr>
      <w:ins w:id="319" w:author="Kevin See" w:date="2019-01-16T11:23:00Z">
        <w:r>
          <w:t xml:space="preserve">Using a quantile regression forest model, we predicted the summer rearing capacity for spring/summer Chinook parr at the reach scale. Quantile regression forests combine the benefits of random forest analyses (e.g. non-linear responses, correlated covariates) with quantile regression, which allows us to estimate how fish capacity, and not just observed fish density, changes with stream habitat characteristics. </w:t>
        </w:r>
        <w:r>
          <w:lastRenderedPageBreak/>
          <w:t>We then extrapolated those reach-scale estimates to watershed-scale estimates of capacity, which are more in line with the spatial scale at which management actions take place.</w:t>
        </w:r>
      </w:ins>
    </w:p>
    <w:p w14:paraId="6CB93D61" w14:textId="77777777" w:rsidR="00936E87" w:rsidRDefault="00936E87" w:rsidP="00B74C82">
      <w:pPr>
        <w:pStyle w:val="Heading2"/>
        <w:rPr>
          <w:ins w:id="320" w:author="Kevin See" w:date="2019-01-16T11:23:00Z"/>
        </w:rPr>
      </w:pPr>
    </w:p>
    <w:p w14:paraId="1E5A25FD" w14:textId="77777777" w:rsidR="00936E87" w:rsidRDefault="00936E87" w:rsidP="00B74C82">
      <w:pPr>
        <w:pStyle w:val="Heading2"/>
        <w:rPr>
          <w:ins w:id="321" w:author="Kevin See" w:date="2019-01-16T11:23:00Z"/>
        </w:rPr>
      </w:pPr>
    </w:p>
    <w:p w14:paraId="204B4222" w14:textId="468CB074" w:rsidR="00B74C82" w:rsidRPr="00B74C82" w:rsidRDefault="00B74C82" w:rsidP="00B74C82">
      <w:pPr>
        <w:pStyle w:val="Heading2"/>
      </w:pPr>
      <w:commentRangeStart w:id="322"/>
      <w:r w:rsidRPr="00B74C82">
        <w:t>Biological Expectations from QRF model</w:t>
      </w:r>
      <w:commentRangeEnd w:id="322"/>
      <w:r>
        <w:rPr>
          <w:rStyle w:val="CommentReference"/>
        </w:rPr>
        <w:commentReference w:id="322"/>
      </w:r>
    </w:p>
    <w:p w14:paraId="06E251DD" w14:textId="0F01430E" w:rsidR="00B74C82" w:rsidRPr="00B74C82" w:rsidRDefault="00B74C82" w:rsidP="00B74C82">
      <w:r>
        <w:tab/>
        <w:t xml:space="preserve">The results of the QRF parr capacity model for spring/summer Chinook salmon meet many biological expectations. </w:t>
      </w:r>
      <w:r w:rsidRPr="00B74C82">
        <w:rPr>
          <w:highlight w:val="yellow"/>
        </w:rPr>
        <w:t>Discussion of biological expectations and PDP plots…</w:t>
      </w:r>
    </w:p>
    <w:p w14:paraId="459D6752" w14:textId="3E448EB0" w:rsidR="00B74C82" w:rsidRDefault="00B74C82" w:rsidP="00CA48AF"/>
    <w:p w14:paraId="5A2C5BAD" w14:textId="43F9F835" w:rsidR="006758FB" w:rsidRDefault="006758FB" w:rsidP="00B74C82">
      <w:pPr>
        <w:pStyle w:val="Heading2"/>
      </w:pPr>
      <w:commentRangeStart w:id="323"/>
      <w:r>
        <w:t>Model Assumptions</w:t>
      </w:r>
      <w:commentRangeEnd w:id="323"/>
      <w:r w:rsidR="00183899">
        <w:rPr>
          <w:rStyle w:val="CommentReference"/>
          <w:i w:val="0"/>
        </w:rPr>
        <w:commentReference w:id="323"/>
      </w:r>
    </w:p>
    <w:p w14:paraId="67B3F214" w14:textId="59682CE9" w:rsidR="006758FB" w:rsidRDefault="006758FB" w:rsidP="006758FB">
      <w:r>
        <w:tab/>
      </w:r>
      <w:r w:rsidR="006F349F">
        <w:t>Model assumptions should always be considered when interpreting results; the following assumptions</w:t>
      </w:r>
      <w:r w:rsidR="008A4F8C">
        <w:t xml:space="preserve"> were made</w:t>
      </w:r>
      <w:r w:rsidR="006F349F">
        <w:t xml:space="preserve"> when modeling habitat capacity using QRF methods. First, we assume that sites with higher carrying capacity (i.e., ‘better’ habitat) contain more parr during fish surveys. Second, we assume that carrying capacity is a function of habitat. Third, we assume that estimates of parr densities from fish surveys are unbiased. Fourth, we assume that at least some sites surveys in our dataset are at or close to carrying capacity at the site level. However, if this fourth assumption is not met, we will obtain a conservative estimate of carrying capacity (but the framework of the model is not wrong). Moreover, we assume it is other unmeasured factors (not habitat) that are preventing a site from displaying fish densities near carrying capacity (e.g., insufficient adult spawners, competition, predation, etc.). Finally, we assume that the 90</w:t>
      </w:r>
      <w:r w:rsidR="006F349F" w:rsidRPr="006F349F">
        <w:rPr>
          <w:vertAlign w:val="superscript"/>
        </w:rPr>
        <w:t>th</w:t>
      </w:r>
      <w:r w:rsidR="006F349F">
        <w:t xml:space="preserve"> quantile of predictions at each CHaMP site is a reasonable proxy for carrying capacity. With insufficient data, it is difficult to get a well-defined estimate of higher quantiles (i.e., lots of data is necessary to define the tails of a distribution). </w:t>
      </w:r>
    </w:p>
    <w:p w14:paraId="30249BD7" w14:textId="122B2DCE" w:rsidR="006758FB" w:rsidRDefault="00784E07" w:rsidP="006758FB">
      <w:r>
        <w:tab/>
      </w:r>
      <w:commentRangeStart w:id="324"/>
      <w:r w:rsidR="00B20C69">
        <w:t>Assumptions we don’t need to make. We make no assumptions regarding the shape of fish-habitat relationships. Rather fish-habitat relationships are estimated from the data. Relationships may be positive or negative, linear or non-linear; regardless, no constraints are put on the relationships. Moreover, we make no assumptions regarding correlations among habitat covariates; the random forest framework accounts for possible interactions between habitat metrics, so we don’t need to explicitly place them in the model.</w:t>
      </w:r>
      <w:commentRangeEnd w:id="324"/>
      <w:r w:rsidR="00B20C69">
        <w:rPr>
          <w:rStyle w:val="CommentReference"/>
        </w:rPr>
        <w:commentReference w:id="324"/>
      </w:r>
    </w:p>
    <w:p w14:paraId="1DEBCE59" w14:textId="77777777" w:rsidR="00784E07" w:rsidRPr="006758FB" w:rsidRDefault="00784E07" w:rsidP="006758FB"/>
    <w:p w14:paraId="6722C0CA" w14:textId="293E6819" w:rsidR="00B74C82" w:rsidRDefault="00B74C82" w:rsidP="00B74C82">
      <w:pPr>
        <w:pStyle w:val="Heading2"/>
      </w:pPr>
      <w:commentRangeStart w:id="325"/>
      <w:r w:rsidRPr="00B74C82">
        <w:lastRenderedPageBreak/>
        <w:t>Extrapolation Model</w:t>
      </w:r>
      <w:commentRangeEnd w:id="325"/>
      <w:r w:rsidR="00B20C69">
        <w:rPr>
          <w:rStyle w:val="CommentReference"/>
          <w:i w:val="0"/>
        </w:rPr>
        <w:commentReference w:id="325"/>
      </w:r>
    </w:p>
    <w:p w14:paraId="76C5A5FF" w14:textId="2B1B40F5" w:rsidR="00B74C82" w:rsidRDefault="00B74C82" w:rsidP="00B74C82">
      <w:r>
        <w:tab/>
        <w:t>Text.</w:t>
      </w:r>
    </w:p>
    <w:p w14:paraId="4F97B246" w14:textId="56AF1B5B" w:rsidR="00B74C82" w:rsidRDefault="00B74C82" w:rsidP="00B74C82"/>
    <w:p w14:paraId="16B96779" w14:textId="1BC51107" w:rsidR="00B74C82" w:rsidRDefault="00B74C82" w:rsidP="00B74C82">
      <w:pPr>
        <w:pStyle w:val="Heading2"/>
      </w:pPr>
      <w:commentRangeStart w:id="326"/>
      <w:r>
        <w:t>Improving Habitat Data</w:t>
      </w:r>
      <w:commentRangeEnd w:id="326"/>
      <w:r w:rsidR="00B20C69">
        <w:rPr>
          <w:rStyle w:val="CommentReference"/>
          <w:i w:val="0"/>
        </w:rPr>
        <w:commentReference w:id="326"/>
      </w:r>
    </w:p>
    <w:p w14:paraId="722B09B7" w14:textId="73333101" w:rsidR="00B74C82" w:rsidRDefault="00B74C82" w:rsidP="00B74C82">
      <w:r>
        <w:tab/>
        <w:t>Discussion of improving habitat data to possibly avoid extrapolation. Collect cheaper/better spatially continuous habitat data.</w:t>
      </w:r>
    </w:p>
    <w:p w14:paraId="0DEBF42B" w14:textId="287EFF67" w:rsidR="00B74C82" w:rsidRDefault="00B74C82" w:rsidP="00B74C82"/>
    <w:p w14:paraId="2B18E01F" w14:textId="2365A7D9" w:rsidR="00B74C82" w:rsidRDefault="00B74C82" w:rsidP="00B74C82">
      <w:pPr>
        <w:pStyle w:val="Heading2"/>
      </w:pPr>
      <w:r>
        <w:t>Conclusions and Next Steps</w:t>
      </w:r>
    </w:p>
    <w:p w14:paraId="0DE4EF86" w14:textId="6944281E" w:rsidR="00B74C82" w:rsidRPr="00B74C82" w:rsidRDefault="00B74C82" w:rsidP="00B74C82">
      <w:r>
        <w:tab/>
        <w:t>Text…</w:t>
      </w:r>
    </w:p>
    <w:p w14:paraId="56E31960" w14:textId="23EAC80B" w:rsidR="00350C7C" w:rsidRDefault="00350C7C" w:rsidP="00CA48AF"/>
    <w:p w14:paraId="61515B14" w14:textId="77777777" w:rsidR="00350C7C" w:rsidRDefault="00350C7C" w:rsidP="00CA48AF">
      <w:pPr>
        <w:pStyle w:val="Heading1"/>
      </w:pPr>
      <w:r>
        <w:t>Acknowledgements</w:t>
      </w:r>
    </w:p>
    <w:p w14:paraId="091FFAFE" w14:textId="77777777" w:rsidR="00350C7C" w:rsidRDefault="00350C7C" w:rsidP="00CA48AF">
      <w:r>
        <w:tab/>
        <w:t>Text…</w:t>
      </w:r>
    </w:p>
    <w:p w14:paraId="2AEC84E4" w14:textId="77777777" w:rsidR="00CA48AF" w:rsidRDefault="00CA48AF">
      <w:pPr>
        <w:spacing w:after="160" w:line="259" w:lineRule="auto"/>
        <w:jc w:val="left"/>
        <w:rPr>
          <w:b/>
        </w:rPr>
      </w:pPr>
      <w:r>
        <w:br w:type="page"/>
      </w:r>
    </w:p>
    <w:p w14:paraId="4EB2F585" w14:textId="77777777" w:rsidR="00CA48AF" w:rsidRDefault="00350C7C" w:rsidP="00CA48AF">
      <w:pPr>
        <w:pStyle w:val="Heading1"/>
      </w:pPr>
      <w:r>
        <w:lastRenderedPageBreak/>
        <w:t>References</w:t>
      </w:r>
    </w:p>
    <w:p w14:paraId="68123797" w14:textId="77777777" w:rsidR="0019608B" w:rsidRPr="00BE5B3A" w:rsidRDefault="0019608B" w:rsidP="0019608B">
      <w:pPr>
        <w:spacing w:line="360" w:lineRule="auto"/>
        <w:ind w:left="720" w:hanging="720"/>
      </w:pPr>
      <w:r w:rsidRPr="00BE5B3A">
        <w:t xml:space="preserve">Albanese, D., M. </w:t>
      </w:r>
      <w:proofErr w:type="spellStart"/>
      <w:r w:rsidRPr="00BE5B3A">
        <w:t>Filosi</w:t>
      </w:r>
      <w:proofErr w:type="spellEnd"/>
      <w:r w:rsidRPr="00BE5B3A">
        <w:t xml:space="preserve">, R. </w:t>
      </w:r>
      <w:proofErr w:type="spellStart"/>
      <w:r w:rsidRPr="00BE5B3A">
        <w:t>Visintainer</w:t>
      </w:r>
      <w:proofErr w:type="spellEnd"/>
      <w:r w:rsidRPr="00BE5B3A">
        <w:t xml:space="preserve">, G. </w:t>
      </w:r>
      <w:proofErr w:type="spellStart"/>
      <w:r w:rsidRPr="00BE5B3A">
        <w:t>Jurman</w:t>
      </w:r>
      <w:proofErr w:type="spellEnd"/>
      <w:r w:rsidRPr="00BE5B3A">
        <w:t xml:space="preserve">, and C. </w:t>
      </w:r>
      <w:proofErr w:type="spellStart"/>
      <w:r w:rsidRPr="00BE5B3A">
        <w:t>Furlanello</w:t>
      </w:r>
      <w:proofErr w:type="spellEnd"/>
      <w:r w:rsidRPr="00BE5B3A">
        <w:t xml:space="preserve">. 2012. Minerva and </w:t>
      </w:r>
      <w:proofErr w:type="spellStart"/>
      <w:r w:rsidRPr="00BE5B3A">
        <w:t>minepy</w:t>
      </w:r>
      <w:proofErr w:type="spellEnd"/>
      <w:r w:rsidRPr="00BE5B3A">
        <w:t xml:space="preserve">: </w:t>
      </w:r>
      <w:proofErr w:type="gramStart"/>
      <w:r w:rsidRPr="00BE5B3A">
        <w:t>a</w:t>
      </w:r>
      <w:proofErr w:type="gramEnd"/>
      <w:r w:rsidRPr="00BE5B3A">
        <w:t xml:space="preserve"> C engine for the MINE suite and its R, Python, and MATLAB wrappers. Bioinformatics. 29(3):407-408.</w:t>
      </w:r>
    </w:p>
    <w:p w14:paraId="4281CF3A" w14:textId="09339734" w:rsidR="00B34D0C" w:rsidRDefault="00B34D0C" w:rsidP="0019608B">
      <w:pPr>
        <w:spacing w:line="360" w:lineRule="auto"/>
        <w:ind w:left="720" w:hanging="720"/>
      </w:pPr>
      <w:proofErr w:type="spellStart"/>
      <w:r w:rsidRPr="00BE5B3A">
        <w:t>Breiman</w:t>
      </w:r>
      <w:proofErr w:type="spellEnd"/>
      <w:r w:rsidRPr="00BE5B3A">
        <w:t>, L. 2001. Random forests. Machine Learning. 45(1):5-32.</w:t>
      </w:r>
    </w:p>
    <w:p w14:paraId="08F7AABB" w14:textId="77777777" w:rsidR="00B34D0C" w:rsidRPr="00BE5B3A" w:rsidRDefault="00B34D0C" w:rsidP="0019608B">
      <w:pPr>
        <w:spacing w:line="360" w:lineRule="auto"/>
        <w:ind w:left="720" w:hanging="720"/>
      </w:pPr>
      <w:r w:rsidRPr="00BE5B3A">
        <w:t>Cade, B.S. and B.R. Noon. 2003. A gentle introduction to quantile regression for ecologists. Frontiers in Ecology and the Environment. 1:412-420.</w:t>
      </w:r>
    </w:p>
    <w:p w14:paraId="205D866D" w14:textId="77777777" w:rsidR="00951112" w:rsidRPr="00BE5B3A" w:rsidRDefault="00951112" w:rsidP="0019608B">
      <w:pPr>
        <w:spacing w:line="360" w:lineRule="auto"/>
        <w:ind w:left="720" w:hanging="720"/>
      </w:pPr>
      <w:r w:rsidRPr="00BE5B3A">
        <w:t xml:space="preserve">Carle, F.L. and M.R. </w:t>
      </w:r>
      <w:proofErr w:type="spellStart"/>
      <w:r w:rsidRPr="00BE5B3A">
        <w:t>Strub</w:t>
      </w:r>
      <w:proofErr w:type="spellEnd"/>
      <w:r w:rsidRPr="00BE5B3A">
        <w:t>. 1978. A new method for estimating population size from removal data. Biometrics. 34:621-630.</w:t>
      </w:r>
    </w:p>
    <w:p w14:paraId="3EFAC9CE" w14:textId="77777777" w:rsidR="005E1F39" w:rsidRDefault="005E1F39" w:rsidP="0019608B">
      <w:pPr>
        <w:spacing w:line="360" w:lineRule="auto"/>
        <w:ind w:left="720" w:hanging="720"/>
        <w:rPr>
          <w:rStyle w:val="SubtleReference"/>
        </w:rPr>
      </w:pPr>
      <w:r>
        <w:rPr>
          <w:rStyle w:val="SubtleReference"/>
        </w:rPr>
        <w:t>CHaMP (Columbia Habitat Monitoring Program). 2016. Scientific protocol for salmonid habitat surveys within the Columbia Habitat Monitoring Program. Prepared by CHaMP for the Bonneville Power Administration.</w:t>
      </w:r>
    </w:p>
    <w:p w14:paraId="361CC53E" w14:textId="7FDAB63C" w:rsidR="00951112" w:rsidRDefault="00951112" w:rsidP="0019608B">
      <w:pPr>
        <w:spacing w:line="360" w:lineRule="auto"/>
        <w:ind w:left="720" w:hanging="720"/>
      </w:pPr>
      <w:r w:rsidRPr="00BE5B3A">
        <w:t>Chapman, D.G. 1951. Some properties of the hypergeometric distribution with applications to zoological sample censuses. University of California Press.</w:t>
      </w:r>
    </w:p>
    <w:p w14:paraId="048E0CDE" w14:textId="180083BE" w:rsidR="00796441" w:rsidRPr="00BE5B3A" w:rsidRDefault="00796441" w:rsidP="0019608B">
      <w:pPr>
        <w:spacing w:line="360" w:lineRule="auto"/>
        <w:ind w:left="720" w:hanging="720"/>
      </w:pPr>
      <w:r>
        <w:t xml:space="preserve">Good, T.P., R.S. </w:t>
      </w:r>
      <w:proofErr w:type="spellStart"/>
      <w:r>
        <w:t>Waples</w:t>
      </w:r>
      <w:proofErr w:type="spellEnd"/>
      <w:r>
        <w:t xml:space="preserve">, and P. Adams (editors). 2005. Updated status of federally listed ESUs of West Coast salmon and steelhead. U.S. Dept. </w:t>
      </w:r>
      <w:proofErr w:type="spellStart"/>
      <w:r>
        <w:t>Commer</w:t>
      </w:r>
      <w:proofErr w:type="spellEnd"/>
      <w:r>
        <w:t>., NOAA Tech. Memo. NMFS-NWFSC-66, 598 p.</w:t>
      </w:r>
    </w:p>
    <w:p w14:paraId="08C7BA76" w14:textId="77777777" w:rsidR="00951112" w:rsidRPr="00BE5B3A" w:rsidRDefault="00951112" w:rsidP="0019608B">
      <w:pPr>
        <w:spacing w:line="360" w:lineRule="auto"/>
        <w:ind w:left="720" w:hanging="720"/>
      </w:pPr>
      <w:r w:rsidRPr="00BE5B3A">
        <w:t xml:space="preserve">Hedger, R.D., E. De </w:t>
      </w:r>
      <w:proofErr w:type="spellStart"/>
      <w:r w:rsidRPr="00BE5B3A">
        <w:t>Eyto</w:t>
      </w:r>
      <w:proofErr w:type="spellEnd"/>
      <w:r w:rsidRPr="00BE5B3A">
        <w:t xml:space="preserve">, M. Dillane., O.H. </w:t>
      </w:r>
      <w:proofErr w:type="spellStart"/>
      <w:r w:rsidRPr="00BE5B3A">
        <w:t>Diserud</w:t>
      </w:r>
      <w:proofErr w:type="spellEnd"/>
      <w:r w:rsidRPr="00BE5B3A">
        <w:t xml:space="preserve">, K. </w:t>
      </w:r>
      <w:proofErr w:type="spellStart"/>
      <w:r w:rsidRPr="00BE5B3A">
        <w:t>Hindar</w:t>
      </w:r>
      <w:proofErr w:type="spellEnd"/>
      <w:r w:rsidRPr="00BE5B3A">
        <w:t xml:space="preserve">, P. </w:t>
      </w:r>
      <w:proofErr w:type="spellStart"/>
      <w:r w:rsidRPr="00BE5B3A">
        <w:t>McGinnity</w:t>
      </w:r>
      <w:proofErr w:type="spellEnd"/>
      <w:r w:rsidRPr="00BE5B3A">
        <w:t>, R. Poole, and G. Rogan. 2013. Improving abundance estimates from electrofishing removal sampling. Fisheries Research. 137:104-115.</w:t>
      </w:r>
    </w:p>
    <w:p w14:paraId="7148F9A9" w14:textId="77777777" w:rsidR="00BE5F2E" w:rsidRDefault="0098278B" w:rsidP="00777B74">
      <w:pPr>
        <w:spacing w:line="360" w:lineRule="auto"/>
        <w:ind w:left="720" w:hanging="720"/>
        <w:rPr>
          <w:rStyle w:val="SubtleReference"/>
        </w:rPr>
      </w:pPr>
      <w:r w:rsidRPr="00BE5F2E">
        <w:rPr>
          <w:rStyle w:val="SubtleReference"/>
        </w:rPr>
        <w:t>ISEMP/CHaMP. 2017. Integrated Status and Effectiveness Monitoring Program (ISEMP) and Columbia Habitat Monitoring Program (CHaMP) Annual Combined Technical Report, January – December 2016, BPA Projects 2003-017-00 and 2011-006-00, 03 Electronic Pages.</w:t>
      </w:r>
    </w:p>
    <w:p w14:paraId="179EBC76" w14:textId="41BDA51A" w:rsidR="00B34D0C" w:rsidRDefault="00B34D0C" w:rsidP="00777B74">
      <w:pPr>
        <w:spacing w:line="360" w:lineRule="auto"/>
        <w:ind w:left="720" w:hanging="720"/>
      </w:pPr>
      <w:proofErr w:type="spellStart"/>
      <w:r w:rsidRPr="00BE5B3A">
        <w:t>Knudby</w:t>
      </w:r>
      <w:proofErr w:type="spellEnd"/>
      <w:r w:rsidRPr="00BE5B3A">
        <w:t xml:space="preserve">, A., A. </w:t>
      </w:r>
      <w:proofErr w:type="spellStart"/>
      <w:r w:rsidRPr="00BE5B3A">
        <w:t>Brenning</w:t>
      </w:r>
      <w:proofErr w:type="spellEnd"/>
      <w:r w:rsidRPr="00BE5B3A">
        <w:t xml:space="preserve">, and E. </w:t>
      </w:r>
      <w:proofErr w:type="spellStart"/>
      <w:r w:rsidRPr="00BE5B3A">
        <w:t>LeDrew</w:t>
      </w:r>
      <w:proofErr w:type="spellEnd"/>
      <w:r w:rsidRPr="00BE5B3A">
        <w:t>. 2010. New approaches to modeling fish-habitat relationships. Ecological Modeling. 221(3):503-511.</w:t>
      </w:r>
    </w:p>
    <w:p w14:paraId="2373A81F" w14:textId="1193AE2C" w:rsidR="0019608B" w:rsidRDefault="0019608B" w:rsidP="00777B74">
      <w:pPr>
        <w:spacing w:line="360" w:lineRule="auto"/>
        <w:ind w:left="720" w:hanging="720"/>
      </w:pPr>
      <w:proofErr w:type="spellStart"/>
      <w:r w:rsidRPr="00BE5B3A">
        <w:t>Liaw</w:t>
      </w:r>
      <w:proofErr w:type="spellEnd"/>
      <w:r w:rsidRPr="00BE5B3A">
        <w:t xml:space="preserve">, A. and M. Wiener. 2002. Classification and regression by </w:t>
      </w:r>
      <w:proofErr w:type="spellStart"/>
      <w:r w:rsidRPr="00BE5B3A">
        <w:t>randomForest</w:t>
      </w:r>
      <w:proofErr w:type="spellEnd"/>
      <w:r w:rsidRPr="00BE5B3A">
        <w:t>. R news 2:18-22.</w:t>
      </w:r>
    </w:p>
    <w:p w14:paraId="2046E272" w14:textId="77777777" w:rsidR="00777B74" w:rsidRPr="00BE5B3A" w:rsidRDefault="00777B74" w:rsidP="00777B74">
      <w:pPr>
        <w:spacing w:line="360" w:lineRule="auto"/>
        <w:ind w:left="720" w:hanging="720"/>
      </w:pPr>
      <w:r w:rsidRPr="00BE5B3A">
        <w:t>Lumley, T. 2016. survey: analysis of complex survey samples. R package version 3.31-5.</w:t>
      </w:r>
    </w:p>
    <w:p w14:paraId="5A69F09A" w14:textId="77777777" w:rsidR="00777B74" w:rsidRDefault="00777B74" w:rsidP="00777B74">
      <w:pPr>
        <w:spacing w:line="360" w:lineRule="auto"/>
        <w:ind w:left="720" w:hanging="720"/>
      </w:pPr>
      <w:r w:rsidRPr="00BE5B3A">
        <w:t>Lumley, T. 2004. Analysis of complex survey samples. Journal of Statistical Software. 9(1):1-19.</w:t>
      </w:r>
    </w:p>
    <w:p w14:paraId="4E030537" w14:textId="77777777" w:rsidR="0019608B" w:rsidRPr="00BE5B3A" w:rsidRDefault="0019608B" w:rsidP="00777B74">
      <w:pPr>
        <w:spacing w:line="360" w:lineRule="auto"/>
        <w:ind w:left="720" w:hanging="720"/>
      </w:pPr>
      <w:proofErr w:type="spellStart"/>
      <w:r w:rsidRPr="00BE5B3A">
        <w:t>Meinshausen</w:t>
      </w:r>
      <w:proofErr w:type="spellEnd"/>
      <w:r w:rsidRPr="00BE5B3A">
        <w:t xml:space="preserve">, N. 2016. </w:t>
      </w:r>
      <w:proofErr w:type="spellStart"/>
      <w:r w:rsidRPr="00BE5B3A">
        <w:t>quantregForest</w:t>
      </w:r>
      <w:proofErr w:type="spellEnd"/>
      <w:r w:rsidRPr="00BE5B3A">
        <w:t xml:space="preserve">: Quantile Regression Forests. R package version 1.3-5. </w:t>
      </w:r>
      <w:hyperlink r:id="rId12" w:history="1">
        <w:r w:rsidRPr="00BE5B3A">
          <w:rPr>
            <w:rStyle w:val="Hyperlink"/>
          </w:rPr>
          <w:t>https://CRAN.R-project.org/package=quantregForest</w:t>
        </w:r>
      </w:hyperlink>
      <w:r w:rsidRPr="00BE5B3A">
        <w:t xml:space="preserve"> </w:t>
      </w:r>
    </w:p>
    <w:p w14:paraId="3FB0BC48" w14:textId="2B29DFCF" w:rsidR="003517DC" w:rsidRPr="00BE5B3A" w:rsidRDefault="003517DC" w:rsidP="00777B74">
      <w:pPr>
        <w:spacing w:line="360" w:lineRule="auto"/>
        <w:ind w:left="720" w:hanging="720"/>
      </w:pPr>
      <w:proofErr w:type="spellStart"/>
      <w:r w:rsidRPr="00BE5B3A">
        <w:t>Meinshausen</w:t>
      </w:r>
      <w:proofErr w:type="spellEnd"/>
      <w:r w:rsidRPr="00BE5B3A">
        <w:t>, N. 2006. Quantile regression forests. Journal of Machine Learning Research. 7:983-999.</w:t>
      </w:r>
    </w:p>
    <w:p w14:paraId="7A33DF95" w14:textId="77777777" w:rsidR="00951112" w:rsidRDefault="00951112" w:rsidP="0019608B">
      <w:pPr>
        <w:spacing w:line="360" w:lineRule="auto"/>
        <w:ind w:left="720" w:hanging="720"/>
      </w:pPr>
      <w:r w:rsidRPr="00BE5B3A">
        <w:t>Ogle, D.H. 201</w:t>
      </w:r>
      <w:r>
        <w:t>7</w:t>
      </w:r>
      <w:r w:rsidRPr="00BE5B3A">
        <w:t>. FSA: Fisheries Stock Analysis: R package version 0.8.1</w:t>
      </w:r>
      <w:r>
        <w:t>7</w:t>
      </w:r>
      <w:r w:rsidRPr="00BE5B3A">
        <w:t>.</w:t>
      </w:r>
    </w:p>
    <w:p w14:paraId="331557A2" w14:textId="77777777" w:rsidR="00B34D0C" w:rsidRPr="00BE5B3A" w:rsidRDefault="00B34D0C" w:rsidP="0019608B">
      <w:pPr>
        <w:spacing w:line="360" w:lineRule="auto"/>
        <w:ind w:left="720" w:hanging="720"/>
      </w:pPr>
      <w:r w:rsidRPr="00BE5B3A">
        <w:t xml:space="preserve">Prasad, A., L. Iverson, and A. </w:t>
      </w:r>
      <w:proofErr w:type="spellStart"/>
      <w:r w:rsidRPr="00BE5B3A">
        <w:t>Liaw</w:t>
      </w:r>
      <w:proofErr w:type="spellEnd"/>
      <w:r w:rsidRPr="00BE5B3A">
        <w:t>. 2006. Newer classification and regression tree techniques: Bagging and random forests for ecological prediction. Ecosystem. 9(2):181-199.</w:t>
      </w:r>
    </w:p>
    <w:p w14:paraId="54CFA91C" w14:textId="768C46D3" w:rsidR="00951112" w:rsidRDefault="00951112" w:rsidP="0019608B">
      <w:pPr>
        <w:spacing w:line="360" w:lineRule="auto"/>
        <w:ind w:left="720" w:hanging="720"/>
      </w:pPr>
      <w:r w:rsidRPr="00BE5B3A">
        <w:lastRenderedPageBreak/>
        <w:t>R Core Team. 2015. R: A language and environment for statistical computing. R Foundation for Statistical Computing, Vienna, Austria.</w:t>
      </w:r>
    </w:p>
    <w:p w14:paraId="4CB4CDEA" w14:textId="77777777" w:rsidR="0019608B" w:rsidRPr="00BE5B3A" w:rsidRDefault="0019608B" w:rsidP="0019608B">
      <w:pPr>
        <w:spacing w:line="360" w:lineRule="auto"/>
        <w:ind w:left="720" w:hanging="720"/>
      </w:pPr>
      <w:proofErr w:type="spellStart"/>
      <w:r w:rsidRPr="00BE5B3A">
        <w:t>Reshef</w:t>
      </w:r>
      <w:proofErr w:type="spellEnd"/>
      <w:r w:rsidRPr="00BE5B3A">
        <w:t xml:space="preserve">, D.N., Y.A. </w:t>
      </w:r>
      <w:proofErr w:type="spellStart"/>
      <w:r w:rsidRPr="00BE5B3A">
        <w:t>Reshef</w:t>
      </w:r>
      <w:proofErr w:type="spellEnd"/>
      <w:r w:rsidRPr="00BE5B3A">
        <w:t xml:space="preserve">, H.K. Finucane, S.R. Grossman, G. </w:t>
      </w:r>
      <w:proofErr w:type="spellStart"/>
      <w:r w:rsidRPr="00BE5B3A">
        <w:t>McVean</w:t>
      </w:r>
      <w:proofErr w:type="spellEnd"/>
      <w:r w:rsidRPr="00BE5B3A">
        <w:t xml:space="preserve">, P.J. </w:t>
      </w:r>
      <w:proofErr w:type="spellStart"/>
      <w:r w:rsidRPr="00BE5B3A">
        <w:t>Turnbaugh</w:t>
      </w:r>
      <w:proofErr w:type="spellEnd"/>
      <w:r w:rsidRPr="00BE5B3A">
        <w:t xml:space="preserve">, E.S. Lander, M. </w:t>
      </w:r>
      <w:proofErr w:type="spellStart"/>
      <w:r w:rsidRPr="00BE5B3A">
        <w:t>Mitzenbacher</w:t>
      </w:r>
      <w:proofErr w:type="spellEnd"/>
      <w:r w:rsidRPr="00BE5B3A">
        <w:t xml:space="preserve">, and P.C. </w:t>
      </w:r>
      <w:proofErr w:type="spellStart"/>
      <w:r w:rsidRPr="00BE5B3A">
        <w:t>Sabeti</w:t>
      </w:r>
      <w:proofErr w:type="spellEnd"/>
      <w:r w:rsidRPr="00BE5B3A">
        <w:t>. 2011. Detecting Novel Associations in Large Data Sets. Science. 334:1518-1524.</w:t>
      </w:r>
    </w:p>
    <w:p w14:paraId="3D97670C" w14:textId="77777777" w:rsidR="00951112" w:rsidRPr="00BE5B3A" w:rsidRDefault="00951112" w:rsidP="0019608B">
      <w:pPr>
        <w:spacing w:line="360" w:lineRule="auto"/>
        <w:ind w:left="720" w:hanging="720"/>
      </w:pPr>
      <w:proofErr w:type="spellStart"/>
      <w:r w:rsidRPr="00BE5B3A">
        <w:t>Rivest</w:t>
      </w:r>
      <w:proofErr w:type="spellEnd"/>
      <w:r w:rsidRPr="00BE5B3A">
        <w:t xml:space="preserve">, L.P. and S. Baillargeon. 2014. </w:t>
      </w:r>
      <w:proofErr w:type="spellStart"/>
      <w:r w:rsidRPr="00BE5B3A">
        <w:t>Rcapture</w:t>
      </w:r>
      <w:proofErr w:type="spellEnd"/>
      <w:r w:rsidRPr="00BE5B3A">
        <w:t>: Loglinear models for capture-recapture experiments. R package version 1.4-2.</w:t>
      </w:r>
    </w:p>
    <w:p w14:paraId="745902F6" w14:textId="77777777" w:rsidR="00951112" w:rsidRPr="00BE5B3A" w:rsidRDefault="00951112" w:rsidP="0019608B">
      <w:pPr>
        <w:spacing w:line="360" w:lineRule="auto"/>
        <w:ind w:left="720" w:hanging="720"/>
      </w:pPr>
      <w:r w:rsidRPr="00BE5B3A">
        <w:t xml:space="preserve">Robson, D. and H. </w:t>
      </w:r>
      <w:proofErr w:type="spellStart"/>
      <w:r w:rsidRPr="00BE5B3A">
        <w:t>Regier</w:t>
      </w:r>
      <w:proofErr w:type="spellEnd"/>
      <w:r w:rsidRPr="00BE5B3A">
        <w:t>. 1964. Sample size in Peterson mark-recapture experiments. Transactions of the American Fisheries Society. 93:215-226.</w:t>
      </w:r>
    </w:p>
    <w:p w14:paraId="15D37BC6" w14:textId="6473F4B8" w:rsidR="00951112" w:rsidRDefault="00951112" w:rsidP="0019608B">
      <w:pPr>
        <w:spacing w:line="360" w:lineRule="auto"/>
        <w:ind w:left="720" w:hanging="720"/>
      </w:pPr>
      <w:proofErr w:type="spellStart"/>
      <w:r w:rsidRPr="00BE5B3A">
        <w:t>Seber</w:t>
      </w:r>
      <w:proofErr w:type="spellEnd"/>
      <w:r w:rsidRPr="00BE5B3A">
        <w:t>, G. 2002. The estimation of animal abundance and related parameters. Blackburn Press Caldwell, New Jersey.</w:t>
      </w:r>
    </w:p>
    <w:p w14:paraId="51180548" w14:textId="77777777" w:rsidR="0019608B" w:rsidRPr="00BE5B3A" w:rsidRDefault="0019608B" w:rsidP="0019608B">
      <w:pPr>
        <w:spacing w:line="360" w:lineRule="auto"/>
        <w:ind w:left="720" w:hanging="720"/>
      </w:pPr>
      <w:proofErr w:type="spellStart"/>
      <w:r w:rsidRPr="00BE5B3A">
        <w:t>Stekhoven</w:t>
      </w:r>
      <w:proofErr w:type="spellEnd"/>
      <w:r w:rsidRPr="00BE5B3A">
        <w:t xml:space="preserve">, D.J. 2013. </w:t>
      </w:r>
      <w:proofErr w:type="spellStart"/>
      <w:r w:rsidRPr="00BE5B3A">
        <w:t>missForest</w:t>
      </w:r>
      <w:proofErr w:type="spellEnd"/>
      <w:r w:rsidRPr="00BE5B3A">
        <w:t>: Nonparametric Missing Value Imputation using Random Forest. R package version 1.4.</w:t>
      </w:r>
    </w:p>
    <w:p w14:paraId="218F8AF4" w14:textId="77777777" w:rsidR="0019608B" w:rsidRPr="00BE5B3A" w:rsidRDefault="0019608B" w:rsidP="0019608B">
      <w:pPr>
        <w:spacing w:line="360" w:lineRule="auto"/>
        <w:ind w:left="720" w:hanging="720"/>
      </w:pPr>
      <w:proofErr w:type="spellStart"/>
      <w:r w:rsidRPr="00BE5B3A">
        <w:t>Stekhoven</w:t>
      </w:r>
      <w:proofErr w:type="spellEnd"/>
      <w:r w:rsidRPr="00BE5B3A">
        <w:t xml:space="preserve">, D.J. and P. </w:t>
      </w:r>
      <w:proofErr w:type="spellStart"/>
      <w:r w:rsidRPr="00BE5B3A">
        <w:t>Buehlmann</w:t>
      </w:r>
      <w:proofErr w:type="spellEnd"/>
      <w:r w:rsidRPr="00BE5B3A">
        <w:t xml:space="preserve">. 2012. </w:t>
      </w:r>
      <w:proofErr w:type="spellStart"/>
      <w:r w:rsidRPr="00BE5B3A">
        <w:t>MissForest</w:t>
      </w:r>
      <w:proofErr w:type="spellEnd"/>
      <w:r w:rsidRPr="00BE5B3A">
        <w:t xml:space="preserve"> – non-parametric missing value imputation for mixed-type data. Bioinformatics. 28(1):112-118.</w:t>
      </w:r>
    </w:p>
    <w:p w14:paraId="6D401DB0" w14:textId="77777777" w:rsidR="00BE5F2E" w:rsidRDefault="00BE5F2E" w:rsidP="0019608B">
      <w:pPr>
        <w:spacing w:line="360" w:lineRule="auto"/>
        <w:ind w:left="720" w:hanging="720"/>
        <w:rPr>
          <w:rStyle w:val="SubtleReference"/>
        </w:rPr>
      </w:pPr>
      <w:r w:rsidRPr="00BE5F2E">
        <w:rPr>
          <w:rStyle w:val="SubtleReference"/>
        </w:rPr>
        <w:t>Stevens, D.</w:t>
      </w:r>
      <w:r>
        <w:rPr>
          <w:rStyle w:val="SubtleReference"/>
        </w:rPr>
        <w:t>L., Jr.</w:t>
      </w:r>
      <w:r w:rsidRPr="00BE5F2E">
        <w:rPr>
          <w:rStyle w:val="SubtleReference"/>
        </w:rPr>
        <w:t xml:space="preserve"> and A.</w:t>
      </w:r>
      <w:r>
        <w:rPr>
          <w:rStyle w:val="SubtleReference"/>
        </w:rPr>
        <w:t>R.</w:t>
      </w:r>
      <w:r w:rsidRPr="00BE5F2E">
        <w:rPr>
          <w:rStyle w:val="SubtleReference"/>
        </w:rPr>
        <w:t xml:space="preserve"> Olsen. 2004. Spatially balanced sampling of natural resources. Journal of the American Statistical Association. 99</w:t>
      </w:r>
      <w:r>
        <w:rPr>
          <w:rStyle w:val="SubtleReference"/>
        </w:rPr>
        <w:t>(465)</w:t>
      </w:r>
      <w:r w:rsidRPr="00BE5F2E">
        <w:rPr>
          <w:rStyle w:val="SubtleReference"/>
        </w:rPr>
        <w:t>:262-278.</w:t>
      </w:r>
    </w:p>
    <w:p w14:paraId="4FBFE312" w14:textId="77777777" w:rsidR="00BE5F2E" w:rsidRPr="00BE5F2E" w:rsidRDefault="00BE5F2E" w:rsidP="0019608B">
      <w:pPr>
        <w:spacing w:line="360" w:lineRule="auto"/>
        <w:ind w:left="720" w:hanging="720"/>
        <w:rPr>
          <w:rStyle w:val="SubtleReference"/>
        </w:rPr>
      </w:pPr>
      <w:r>
        <w:rPr>
          <w:rStyle w:val="SubtleReference"/>
        </w:rPr>
        <w:t>Stevens, D.L., Jr. and A.R. Olsen. 1999. Spatially restricted surveys over time for aquatic resources. Journal of Agricultural, Biological, and Environmental Statistics. 4:415-428.</w:t>
      </w:r>
    </w:p>
    <w:p w14:paraId="0F770661" w14:textId="77777777" w:rsidR="00B34D0C" w:rsidRPr="00BE5B3A" w:rsidRDefault="00B34D0C" w:rsidP="0019608B">
      <w:pPr>
        <w:spacing w:line="360" w:lineRule="auto"/>
        <w:ind w:left="720" w:hanging="720"/>
        <w:contextualSpacing/>
      </w:pPr>
      <w:r w:rsidRPr="00BE5B3A">
        <w:t>Terrell, J.W., B.S. Cade, J. Carpenter, and J.M. Thompson. 1996. Modeling Stream Fish Habitat Limitations from Wedge-Shaped Patterns of Variation in Standing Stock. Transactions of the American Fisheries Society. 125(1):104-117.</w:t>
      </w:r>
    </w:p>
    <w:p w14:paraId="679C2466" w14:textId="77777777" w:rsidR="009D4117" w:rsidRDefault="009D4117" w:rsidP="0019608B">
      <w:pPr>
        <w:spacing w:line="360" w:lineRule="auto"/>
        <w:ind w:left="720" w:hanging="720"/>
        <w:contextualSpacing/>
      </w:pPr>
      <w:r w:rsidRPr="00BE5B3A">
        <w:t>Whittier, T., A. Herlihy, C. Jordan, and C. Volk. 2011. Landscape classification of Pacific Northwest hydrologic units based on natural features and human disturbance to support salmonid research and management. NOAA, National Marine Fisheries Service. NOAA Contract #AB1133F10SE2464. Pp. 39.</w:t>
      </w:r>
    </w:p>
    <w:p w14:paraId="643C6CBC" w14:textId="77777777" w:rsidR="00350C7C" w:rsidRPr="0098278B" w:rsidRDefault="00350C7C" w:rsidP="00B34D0C">
      <w:pPr>
        <w:spacing w:line="360" w:lineRule="auto"/>
        <w:rPr>
          <w:rStyle w:val="SubtleReference"/>
        </w:rPr>
      </w:pPr>
      <w:r w:rsidRPr="0098278B">
        <w:rPr>
          <w:rStyle w:val="SubtleReference"/>
        </w:rPr>
        <w:br w:type="page"/>
      </w:r>
    </w:p>
    <w:p w14:paraId="7D245CA8" w14:textId="77777777" w:rsidR="00032420" w:rsidRDefault="00350C7C" w:rsidP="00CA48AF">
      <w:pPr>
        <w:pStyle w:val="Heading1"/>
      </w:pPr>
      <w:r>
        <w:lastRenderedPageBreak/>
        <w:t>Tables</w:t>
      </w:r>
    </w:p>
    <w:p w14:paraId="77039C9A" w14:textId="3BEB517A" w:rsidR="00081FC9" w:rsidRDefault="00032420" w:rsidP="00081FC9">
      <w:pPr>
        <w:pStyle w:val="Caption"/>
        <w:rPr>
          <w:b w:val="0"/>
        </w:rPr>
      </w:pPr>
      <w:bookmarkStart w:id="327" w:name="_Ref504573933"/>
      <w:r w:rsidRPr="00081FC9">
        <w:t xml:space="preserve">Table </w:t>
      </w:r>
      <w:r w:rsidR="00173D8B">
        <w:rPr>
          <w:noProof/>
        </w:rPr>
        <w:fldChar w:fldCharType="begin"/>
      </w:r>
      <w:r w:rsidR="00173D8B">
        <w:rPr>
          <w:noProof/>
        </w:rPr>
        <w:instrText xml:space="preserve"> SEQ Table \* ARABIC </w:instrText>
      </w:r>
      <w:r w:rsidR="00173D8B">
        <w:rPr>
          <w:noProof/>
        </w:rPr>
        <w:fldChar w:fldCharType="separate"/>
      </w:r>
      <w:r w:rsidR="00ED066B">
        <w:rPr>
          <w:noProof/>
        </w:rPr>
        <w:t>1</w:t>
      </w:r>
      <w:r w:rsidR="00173D8B">
        <w:rPr>
          <w:noProof/>
        </w:rPr>
        <w:fldChar w:fldCharType="end"/>
      </w:r>
      <w:bookmarkEnd w:id="327"/>
      <w:r w:rsidRPr="00081FC9">
        <w:t xml:space="preserve">. </w:t>
      </w:r>
      <w:r w:rsidRPr="00081FC9">
        <w:rPr>
          <w:b w:val="0"/>
        </w:rPr>
        <w:t>The number of unique sites in the initial dataset, by watershed, with paired fish-habitat data used to populate the spring/summer Chinook salmon parr capacity model.</w:t>
      </w:r>
    </w:p>
    <w:tbl>
      <w:tblPr>
        <w:tblStyle w:val="TableGrid"/>
        <w:tblW w:w="0" w:type="auto"/>
        <w:tblLayout w:type="fixed"/>
        <w:tblCellMar>
          <w:left w:w="115" w:type="dxa"/>
          <w:right w:w="115" w:type="dxa"/>
        </w:tblCellMar>
        <w:tblLook w:val="04A0" w:firstRow="1" w:lastRow="0" w:firstColumn="1" w:lastColumn="0" w:noHBand="0" w:noVBand="1"/>
      </w:tblPr>
      <w:tblGrid>
        <w:gridCol w:w="2430"/>
        <w:gridCol w:w="990"/>
      </w:tblGrid>
      <w:tr w:rsidR="00081FC9" w:rsidRPr="00873634" w14:paraId="29D712C5" w14:textId="77777777" w:rsidTr="00081FC9">
        <w:trPr>
          <w:trHeight w:hRule="exact" w:val="288"/>
        </w:trPr>
        <w:tc>
          <w:tcPr>
            <w:tcW w:w="2430" w:type="dxa"/>
            <w:tcBorders>
              <w:top w:val="single" w:sz="4" w:space="0" w:color="auto"/>
              <w:left w:val="nil"/>
              <w:bottom w:val="single" w:sz="4" w:space="0" w:color="auto"/>
              <w:right w:val="nil"/>
            </w:tcBorders>
            <w:tcMar>
              <w:left w:w="72" w:type="dxa"/>
              <w:right w:w="72" w:type="dxa"/>
            </w:tcMar>
            <w:vAlign w:val="center"/>
          </w:tcPr>
          <w:p w14:paraId="609BBEA6" w14:textId="77777777" w:rsidR="00081FC9" w:rsidRPr="00081FC9" w:rsidRDefault="00081FC9" w:rsidP="00E42B78">
            <w:pPr>
              <w:spacing w:line="240" w:lineRule="auto"/>
              <w:contextualSpacing/>
              <w:jc w:val="center"/>
              <w:rPr>
                <w:b/>
                <w:szCs w:val="20"/>
              </w:rPr>
            </w:pPr>
            <w:r w:rsidRPr="00081FC9">
              <w:rPr>
                <w:b/>
                <w:szCs w:val="20"/>
              </w:rPr>
              <w:t>CHaMP Basin</w:t>
            </w:r>
          </w:p>
        </w:tc>
        <w:tc>
          <w:tcPr>
            <w:tcW w:w="990" w:type="dxa"/>
            <w:tcBorders>
              <w:top w:val="single" w:sz="4" w:space="0" w:color="auto"/>
              <w:left w:val="nil"/>
              <w:bottom w:val="single" w:sz="4" w:space="0" w:color="auto"/>
              <w:right w:val="nil"/>
            </w:tcBorders>
            <w:tcMar>
              <w:left w:w="72" w:type="dxa"/>
              <w:right w:w="72" w:type="dxa"/>
            </w:tcMar>
            <w:vAlign w:val="center"/>
          </w:tcPr>
          <w:p w14:paraId="51EDC623" w14:textId="77777777" w:rsidR="00081FC9" w:rsidRPr="00081FC9" w:rsidRDefault="00081FC9" w:rsidP="00E42B78">
            <w:pPr>
              <w:spacing w:line="240" w:lineRule="auto"/>
              <w:contextualSpacing/>
              <w:jc w:val="center"/>
              <w:rPr>
                <w:b/>
                <w:szCs w:val="20"/>
              </w:rPr>
            </w:pPr>
            <w:r w:rsidRPr="00081FC9">
              <w:rPr>
                <w:b/>
                <w:szCs w:val="20"/>
              </w:rPr>
              <w:t>n</w:t>
            </w:r>
          </w:p>
        </w:tc>
      </w:tr>
      <w:tr w:rsidR="00081FC9" w:rsidRPr="00873634" w14:paraId="4D205D6D" w14:textId="77777777" w:rsidTr="00081FC9">
        <w:trPr>
          <w:trHeight w:hRule="exact" w:val="288"/>
        </w:trPr>
        <w:tc>
          <w:tcPr>
            <w:tcW w:w="2430" w:type="dxa"/>
            <w:tcBorders>
              <w:left w:val="nil"/>
              <w:bottom w:val="nil"/>
              <w:right w:val="nil"/>
            </w:tcBorders>
            <w:tcMar>
              <w:left w:w="72" w:type="dxa"/>
              <w:right w:w="72" w:type="dxa"/>
            </w:tcMar>
            <w:vAlign w:val="center"/>
          </w:tcPr>
          <w:p w14:paraId="3AF7D22E" w14:textId="77777777" w:rsidR="00081FC9" w:rsidRPr="00081FC9" w:rsidRDefault="00081FC9" w:rsidP="00E42B78">
            <w:pPr>
              <w:spacing w:line="240" w:lineRule="auto"/>
              <w:contextualSpacing/>
              <w:jc w:val="left"/>
              <w:rPr>
                <w:szCs w:val="20"/>
              </w:rPr>
            </w:pPr>
            <w:r w:rsidRPr="00081FC9">
              <w:rPr>
                <w:szCs w:val="20"/>
              </w:rPr>
              <w:t>Entiat</w:t>
            </w:r>
          </w:p>
        </w:tc>
        <w:tc>
          <w:tcPr>
            <w:tcW w:w="990" w:type="dxa"/>
            <w:tcBorders>
              <w:left w:val="nil"/>
              <w:bottom w:val="nil"/>
              <w:right w:val="nil"/>
            </w:tcBorders>
            <w:tcMar>
              <w:left w:w="72" w:type="dxa"/>
              <w:right w:w="72" w:type="dxa"/>
            </w:tcMar>
            <w:vAlign w:val="center"/>
          </w:tcPr>
          <w:p w14:paraId="5046F48B" w14:textId="087CC517" w:rsidR="00081FC9" w:rsidRPr="00081FC9" w:rsidRDefault="00081FC9" w:rsidP="00E42B78">
            <w:pPr>
              <w:spacing w:line="240" w:lineRule="auto"/>
              <w:contextualSpacing/>
              <w:jc w:val="center"/>
              <w:rPr>
                <w:szCs w:val="20"/>
              </w:rPr>
            </w:pPr>
            <w:del w:id="328" w:author="Kevin See" w:date="2019-01-16T14:50:00Z">
              <w:r w:rsidRPr="00081FC9" w:rsidDel="00077A5E">
                <w:rPr>
                  <w:szCs w:val="20"/>
                </w:rPr>
                <w:delText>3</w:delText>
              </w:r>
            </w:del>
            <w:ins w:id="329" w:author="Kevin See" w:date="2019-01-16T14:50:00Z">
              <w:r w:rsidR="00077A5E">
                <w:rPr>
                  <w:szCs w:val="20"/>
                </w:rPr>
                <w:t>36</w:t>
              </w:r>
            </w:ins>
            <w:del w:id="330" w:author="Kevin See" w:date="2019-01-16T14:49:00Z">
              <w:r w:rsidRPr="00081FC9" w:rsidDel="00077A5E">
                <w:rPr>
                  <w:szCs w:val="20"/>
                </w:rPr>
                <w:delText>2</w:delText>
              </w:r>
            </w:del>
          </w:p>
        </w:tc>
      </w:tr>
      <w:tr w:rsidR="00081FC9" w:rsidRPr="00873634" w14:paraId="6522655D" w14:textId="77777777" w:rsidTr="00081FC9">
        <w:trPr>
          <w:trHeight w:hRule="exact" w:val="288"/>
        </w:trPr>
        <w:tc>
          <w:tcPr>
            <w:tcW w:w="2430" w:type="dxa"/>
            <w:tcBorders>
              <w:top w:val="nil"/>
              <w:left w:val="nil"/>
              <w:bottom w:val="nil"/>
              <w:right w:val="nil"/>
            </w:tcBorders>
            <w:tcMar>
              <w:left w:w="72" w:type="dxa"/>
              <w:right w:w="72" w:type="dxa"/>
            </w:tcMar>
            <w:vAlign w:val="center"/>
          </w:tcPr>
          <w:p w14:paraId="6DACEBC5" w14:textId="77777777" w:rsidR="00081FC9" w:rsidRPr="00081FC9" w:rsidRDefault="00081FC9" w:rsidP="00E42B78">
            <w:pPr>
              <w:spacing w:line="240" w:lineRule="auto"/>
              <w:contextualSpacing/>
              <w:jc w:val="left"/>
              <w:rPr>
                <w:szCs w:val="20"/>
              </w:rPr>
            </w:pPr>
            <w:r w:rsidRPr="00081FC9">
              <w:rPr>
                <w:szCs w:val="20"/>
              </w:rPr>
              <w:t>John Day</w:t>
            </w:r>
          </w:p>
        </w:tc>
        <w:tc>
          <w:tcPr>
            <w:tcW w:w="990" w:type="dxa"/>
            <w:tcBorders>
              <w:top w:val="nil"/>
              <w:left w:val="nil"/>
              <w:bottom w:val="nil"/>
              <w:right w:val="nil"/>
            </w:tcBorders>
            <w:tcMar>
              <w:left w:w="72" w:type="dxa"/>
              <w:right w:w="72" w:type="dxa"/>
            </w:tcMar>
            <w:vAlign w:val="center"/>
          </w:tcPr>
          <w:p w14:paraId="1DDDE838" w14:textId="7D94CEAF" w:rsidR="00081FC9" w:rsidRPr="00081FC9" w:rsidRDefault="00081FC9" w:rsidP="00E42B78">
            <w:pPr>
              <w:spacing w:line="240" w:lineRule="auto"/>
              <w:contextualSpacing/>
              <w:jc w:val="center"/>
              <w:rPr>
                <w:szCs w:val="20"/>
              </w:rPr>
            </w:pPr>
            <w:del w:id="331" w:author="Kevin See" w:date="2019-01-16T14:50:00Z">
              <w:r w:rsidRPr="00081FC9" w:rsidDel="00077A5E">
                <w:rPr>
                  <w:szCs w:val="20"/>
                </w:rPr>
                <w:delText>21</w:delText>
              </w:r>
            </w:del>
            <w:ins w:id="332" w:author="Kevin See" w:date="2019-01-16T14:50:00Z">
              <w:r w:rsidR="00077A5E">
                <w:rPr>
                  <w:szCs w:val="20"/>
                </w:rPr>
                <w:t>26</w:t>
              </w:r>
            </w:ins>
          </w:p>
        </w:tc>
      </w:tr>
      <w:tr w:rsidR="00081FC9" w:rsidRPr="00873634" w14:paraId="70DA59C7" w14:textId="77777777" w:rsidTr="00081FC9">
        <w:trPr>
          <w:trHeight w:hRule="exact" w:val="288"/>
        </w:trPr>
        <w:tc>
          <w:tcPr>
            <w:tcW w:w="2430" w:type="dxa"/>
            <w:tcBorders>
              <w:top w:val="nil"/>
              <w:left w:val="nil"/>
              <w:bottom w:val="nil"/>
              <w:right w:val="nil"/>
            </w:tcBorders>
            <w:tcMar>
              <w:left w:w="72" w:type="dxa"/>
              <w:right w:w="72" w:type="dxa"/>
            </w:tcMar>
            <w:vAlign w:val="center"/>
          </w:tcPr>
          <w:p w14:paraId="73978363" w14:textId="77777777" w:rsidR="00081FC9" w:rsidRPr="00081FC9" w:rsidRDefault="00081FC9" w:rsidP="00E42B78">
            <w:pPr>
              <w:spacing w:line="240" w:lineRule="auto"/>
              <w:contextualSpacing/>
              <w:jc w:val="left"/>
              <w:rPr>
                <w:szCs w:val="20"/>
              </w:rPr>
            </w:pPr>
            <w:r w:rsidRPr="00081FC9">
              <w:rPr>
                <w:szCs w:val="20"/>
              </w:rPr>
              <w:t>Lemhi</w:t>
            </w:r>
          </w:p>
        </w:tc>
        <w:tc>
          <w:tcPr>
            <w:tcW w:w="990" w:type="dxa"/>
            <w:tcBorders>
              <w:top w:val="nil"/>
              <w:left w:val="nil"/>
              <w:bottom w:val="nil"/>
              <w:right w:val="nil"/>
            </w:tcBorders>
            <w:tcMar>
              <w:left w:w="72" w:type="dxa"/>
              <w:right w:w="72" w:type="dxa"/>
            </w:tcMar>
            <w:vAlign w:val="center"/>
          </w:tcPr>
          <w:p w14:paraId="16986EAB" w14:textId="0CC8C29C" w:rsidR="00081FC9" w:rsidRPr="00081FC9" w:rsidRDefault="00081FC9" w:rsidP="00E42B78">
            <w:pPr>
              <w:spacing w:line="240" w:lineRule="auto"/>
              <w:contextualSpacing/>
              <w:jc w:val="center"/>
              <w:rPr>
                <w:szCs w:val="20"/>
              </w:rPr>
            </w:pPr>
            <w:del w:id="333" w:author="Kevin See" w:date="2019-01-16T14:50:00Z">
              <w:r w:rsidRPr="00081FC9" w:rsidDel="00077A5E">
                <w:rPr>
                  <w:szCs w:val="20"/>
                </w:rPr>
                <w:delText>13</w:delText>
              </w:r>
            </w:del>
            <w:ins w:id="334" w:author="Kevin See" w:date="2019-01-16T14:50:00Z">
              <w:r w:rsidR="00077A5E">
                <w:rPr>
                  <w:szCs w:val="20"/>
                </w:rPr>
                <w:t>18</w:t>
              </w:r>
            </w:ins>
          </w:p>
        </w:tc>
      </w:tr>
      <w:tr w:rsidR="00081FC9" w:rsidRPr="00873634" w14:paraId="31749F21" w14:textId="77777777" w:rsidTr="00081FC9">
        <w:trPr>
          <w:trHeight w:hRule="exact" w:val="288"/>
        </w:trPr>
        <w:tc>
          <w:tcPr>
            <w:tcW w:w="2430" w:type="dxa"/>
            <w:tcBorders>
              <w:top w:val="nil"/>
              <w:left w:val="nil"/>
              <w:bottom w:val="nil"/>
              <w:right w:val="nil"/>
            </w:tcBorders>
            <w:tcMar>
              <w:left w:w="72" w:type="dxa"/>
              <w:right w:w="72" w:type="dxa"/>
            </w:tcMar>
            <w:vAlign w:val="center"/>
          </w:tcPr>
          <w:p w14:paraId="03B32853" w14:textId="77777777" w:rsidR="00081FC9" w:rsidRPr="00081FC9" w:rsidRDefault="00081FC9" w:rsidP="00E42B78">
            <w:pPr>
              <w:spacing w:line="240" w:lineRule="auto"/>
              <w:contextualSpacing/>
              <w:jc w:val="left"/>
              <w:rPr>
                <w:szCs w:val="20"/>
              </w:rPr>
            </w:pPr>
            <w:proofErr w:type="spellStart"/>
            <w:r w:rsidRPr="00081FC9">
              <w:rPr>
                <w:szCs w:val="20"/>
              </w:rPr>
              <w:t>Minam</w:t>
            </w:r>
            <w:proofErr w:type="spellEnd"/>
          </w:p>
        </w:tc>
        <w:tc>
          <w:tcPr>
            <w:tcW w:w="990" w:type="dxa"/>
            <w:tcBorders>
              <w:top w:val="nil"/>
              <w:left w:val="nil"/>
              <w:bottom w:val="nil"/>
              <w:right w:val="nil"/>
            </w:tcBorders>
            <w:tcMar>
              <w:left w:w="72" w:type="dxa"/>
              <w:right w:w="72" w:type="dxa"/>
            </w:tcMar>
            <w:vAlign w:val="center"/>
          </w:tcPr>
          <w:p w14:paraId="0B1EA38A" w14:textId="0C69E31F" w:rsidR="00081FC9" w:rsidRPr="00081FC9" w:rsidRDefault="00081FC9" w:rsidP="00E42B78">
            <w:pPr>
              <w:spacing w:line="240" w:lineRule="auto"/>
              <w:contextualSpacing/>
              <w:jc w:val="center"/>
              <w:rPr>
                <w:szCs w:val="20"/>
              </w:rPr>
            </w:pPr>
            <w:del w:id="335" w:author="Kevin See" w:date="2019-01-16T14:50:00Z">
              <w:r w:rsidRPr="00081FC9" w:rsidDel="00077A5E">
                <w:rPr>
                  <w:szCs w:val="20"/>
                </w:rPr>
                <w:delText>10</w:delText>
              </w:r>
            </w:del>
            <w:ins w:id="336" w:author="Kevin See" w:date="2019-01-16T14:50:00Z">
              <w:r w:rsidR="00077A5E">
                <w:rPr>
                  <w:szCs w:val="20"/>
                </w:rPr>
                <w:t>9</w:t>
              </w:r>
            </w:ins>
          </w:p>
        </w:tc>
      </w:tr>
      <w:tr w:rsidR="00081FC9" w:rsidRPr="00873634" w14:paraId="1C31584A" w14:textId="77777777" w:rsidTr="00081FC9">
        <w:trPr>
          <w:trHeight w:hRule="exact" w:val="288"/>
        </w:trPr>
        <w:tc>
          <w:tcPr>
            <w:tcW w:w="2430" w:type="dxa"/>
            <w:tcBorders>
              <w:top w:val="nil"/>
              <w:left w:val="nil"/>
              <w:bottom w:val="nil"/>
              <w:right w:val="nil"/>
            </w:tcBorders>
            <w:tcMar>
              <w:left w:w="72" w:type="dxa"/>
              <w:right w:w="72" w:type="dxa"/>
            </w:tcMar>
            <w:vAlign w:val="center"/>
          </w:tcPr>
          <w:p w14:paraId="62097F17" w14:textId="77777777" w:rsidR="00081FC9" w:rsidRPr="00081FC9" w:rsidRDefault="00081FC9" w:rsidP="00E42B78">
            <w:pPr>
              <w:spacing w:line="240" w:lineRule="auto"/>
              <w:contextualSpacing/>
              <w:jc w:val="left"/>
              <w:rPr>
                <w:szCs w:val="20"/>
              </w:rPr>
            </w:pPr>
            <w:r w:rsidRPr="00081FC9">
              <w:rPr>
                <w:szCs w:val="20"/>
              </w:rPr>
              <w:t>South Fork Salmon</w:t>
            </w:r>
          </w:p>
        </w:tc>
        <w:tc>
          <w:tcPr>
            <w:tcW w:w="990" w:type="dxa"/>
            <w:tcBorders>
              <w:top w:val="nil"/>
              <w:left w:val="nil"/>
              <w:bottom w:val="nil"/>
              <w:right w:val="nil"/>
            </w:tcBorders>
            <w:tcMar>
              <w:left w:w="72" w:type="dxa"/>
              <w:right w:w="72" w:type="dxa"/>
            </w:tcMar>
            <w:vAlign w:val="center"/>
          </w:tcPr>
          <w:p w14:paraId="215D87D9" w14:textId="5849025D" w:rsidR="00081FC9" w:rsidRPr="00081FC9" w:rsidRDefault="00081FC9" w:rsidP="00E42B78">
            <w:pPr>
              <w:spacing w:line="240" w:lineRule="auto"/>
              <w:contextualSpacing/>
              <w:jc w:val="center"/>
              <w:rPr>
                <w:szCs w:val="20"/>
              </w:rPr>
            </w:pPr>
            <w:del w:id="337" w:author="Kevin See" w:date="2019-01-16T14:50:00Z">
              <w:r w:rsidRPr="00081FC9" w:rsidDel="00077A5E">
                <w:rPr>
                  <w:szCs w:val="20"/>
                </w:rPr>
                <w:delText>25</w:delText>
              </w:r>
            </w:del>
            <w:ins w:id="338" w:author="Kevin See" w:date="2019-01-16T14:50:00Z">
              <w:r w:rsidR="00077A5E">
                <w:rPr>
                  <w:szCs w:val="20"/>
                </w:rPr>
                <w:t>26</w:t>
              </w:r>
            </w:ins>
          </w:p>
        </w:tc>
      </w:tr>
      <w:tr w:rsidR="00081FC9" w:rsidRPr="00873634" w14:paraId="294DFCEB" w14:textId="77777777" w:rsidTr="00081FC9">
        <w:trPr>
          <w:trHeight w:hRule="exact" w:val="288"/>
        </w:trPr>
        <w:tc>
          <w:tcPr>
            <w:tcW w:w="2430" w:type="dxa"/>
            <w:tcBorders>
              <w:top w:val="nil"/>
              <w:left w:val="nil"/>
              <w:bottom w:val="nil"/>
              <w:right w:val="nil"/>
            </w:tcBorders>
            <w:tcMar>
              <w:left w:w="72" w:type="dxa"/>
              <w:right w:w="72" w:type="dxa"/>
            </w:tcMar>
            <w:vAlign w:val="center"/>
          </w:tcPr>
          <w:p w14:paraId="2C14DB29" w14:textId="77777777" w:rsidR="00081FC9" w:rsidRPr="00081FC9" w:rsidRDefault="00081FC9" w:rsidP="00E42B78">
            <w:pPr>
              <w:spacing w:line="240" w:lineRule="auto"/>
              <w:contextualSpacing/>
              <w:jc w:val="left"/>
              <w:rPr>
                <w:szCs w:val="20"/>
              </w:rPr>
            </w:pPr>
            <w:r w:rsidRPr="00081FC9">
              <w:rPr>
                <w:szCs w:val="20"/>
              </w:rPr>
              <w:t>Upper Grande Ronde</w:t>
            </w:r>
          </w:p>
        </w:tc>
        <w:tc>
          <w:tcPr>
            <w:tcW w:w="990" w:type="dxa"/>
            <w:tcBorders>
              <w:top w:val="nil"/>
              <w:left w:val="nil"/>
              <w:bottom w:val="nil"/>
              <w:right w:val="nil"/>
            </w:tcBorders>
            <w:tcMar>
              <w:left w:w="72" w:type="dxa"/>
              <w:right w:w="72" w:type="dxa"/>
            </w:tcMar>
            <w:vAlign w:val="center"/>
          </w:tcPr>
          <w:p w14:paraId="37288A4A" w14:textId="6DC22C5A" w:rsidR="00081FC9" w:rsidRPr="00081FC9" w:rsidRDefault="00081FC9" w:rsidP="00E42B78">
            <w:pPr>
              <w:spacing w:line="240" w:lineRule="auto"/>
              <w:contextualSpacing/>
              <w:jc w:val="center"/>
              <w:rPr>
                <w:szCs w:val="20"/>
              </w:rPr>
            </w:pPr>
            <w:del w:id="339" w:author="Kevin See" w:date="2019-01-16T14:50:00Z">
              <w:r w:rsidRPr="00081FC9" w:rsidDel="00E56652">
                <w:rPr>
                  <w:szCs w:val="20"/>
                </w:rPr>
                <w:delText>77</w:delText>
              </w:r>
            </w:del>
            <w:ins w:id="340" w:author="Kevin See" w:date="2019-01-16T14:50:00Z">
              <w:r w:rsidR="00E56652">
                <w:rPr>
                  <w:szCs w:val="20"/>
                </w:rPr>
                <w:t>84</w:t>
              </w:r>
            </w:ins>
          </w:p>
        </w:tc>
      </w:tr>
      <w:tr w:rsidR="00081FC9" w:rsidRPr="00873634" w14:paraId="7E0FF634" w14:textId="77777777" w:rsidTr="00081FC9">
        <w:trPr>
          <w:trHeight w:hRule="exact" w:val="288"/>
        </w:trPr>
        <w:tc>
          <w:tcPr>
            <w:tcW w:w="2430" w:type="dxa"/>
            <w:tcBorders>
              <w:top w:val="nil"/>
              <w:left w:val="nil"/>
              <w:bottom w:val="single" w:sz="4" w:space="0" w:color="auto"/>
              <w:right w:val="nil"/>
            </w:tcBorders>
            <w:tcMar>
              <w:left w:w="72" w:type="dxa"/>
              <w:right w:w="72" w:type="dxa"/>
            </w:tcMar>
            <w:vAlign w:val="center"/>
          </w:tcPr>
          <w:p w14:paraId="2FEC9A84" w14:textId="77777777" w:rsidR="00081FC9" w:rsidRPr="00081FC9" w:rsidRDefault="00081FC9" w:rsidP="00E42B78">
            <w:pPr>
              <w:spacing w:line="240" w:lineRule="auto"/>
              <w:contextualSpacing/>
              <w:jc w:val="left"/>
              <w:rPr>
                <w:szCs w:val="20"/>
              </w:rPr>
            </w:pPr>
            <w:r w:rsidRPr="00081FC9">
              <w:rPr>
                <w:szCs w:val="20"/>
              </w:rPr>
              <w:t>Wenatchee</w:t>
            </w:r>
          </w:p>
        </w:tc>
        <w:tc>
          <w:tcPr>
            <w:tcW w:w="990" w:type="dxa"/>
            <w:tcBorders>
              <w:top w:val="nil"/>
              <w:left w:val="nil"/>
              <w:bottom w:val="single" w:sz="4" w:space="0" w:color="auto"/>
              <w:right w:val="nil"/>
            </w:tcBorders>
            <w:tcMar>
              <w:left w:w="72" w:type="dxa"/>
              <w:right w:w="72" w:type="dxa"/>
            </w:tcMar>
            <w:vAlign w:val="center"/>
          </w:tcPr>
          <w:p w14:paraId="22F076F2" w14:textId="1457D810" w:rsidR="00081FC9" w:rsidRPr="00081FC9" w:rsidRDefault="00081FC9" w:rsidP="00E42B78">
            <w:pPr>
              <w:spacing w:line="240" w:lineRule="auto"/>
              <w:contextualSpacing/>
              <w:jc w:val="center"/>
              <w:rPr>
                <w:szCs w:val="20"/>
              </w:rPr>
            </w:pPr>
            <w:del w:id="341" w:author="Kevin See" w:date="2019-01-16T14:50:00Z">
              <w:r w:rsidRPr="00081FC9" w:rsidDel="00E56652">
                <w:rPr>
                  <w:szCs w:val="20"/>
                </w:rPr>
                <w:delText>17</w:delText>
              </w:r>
            </w:del>
            <w:ins w:id="342" w:author="Kevin See" w:date="2019-01-16T14:50:00Z">
              <w:r w:rsidR="00E56652">
                <w:rPr>
                  <w:szCs w:val="20"/>
                </w:rPr>
                <w:t>19</w:t>
              </w:r>
            </w:ins>
          </w:p>
        </w:tc>
      </w:tr>
      <w:tr w:rsidR="00081FC9" w:rsidRPr="00873634" w14:paraId="612FBF5D" w14:textId="77777777" w:rsidTr="00081FC9">
        <w:trPr>
          <w:trHeight w:hRule="exact" w:val="288"/>
        </w:trPr>
        <w:tc>
          <w:tcPr>
            <w:tcW w:w="2430" w:type="dxa"/>
            <w:tcBorders>
              <w:left w:val="nil"/>
              <w:bottom w:val="nil"/>
              <w:right w:val="nil"/>
            </w:tcBorders>
            <w:tcMar>
              <w:left w:w="72" w:type="dxa"/>
              <w:right w:w="72" w:type="dxa"/>
            </w:tcMar>
            <w:vAlign w:val="center"/>
          </w:tcPr>
          <w:p w14:paraId="4565365B" w14:textId="77777777" w:rsidR="00081FC9" w:rsidRPr="00081FC9" w:rsidRDefault="00081FC9" w:rsidP="00E42B78">
            <w:pPr>
              <w:spacing w:line="240" w:lineRule="auto"/>
              <w:contextualSpacing/>
              <w:jc w:val="right"/>
              <w:rPr>
                <w:b/>
                <w:szCs w:val="20"/>
              </w:rPr>
            </w:pPr>
            <w:r w:rsidRPr="00081FC9">
              <w:rPr>
                <w:b/>
                <w:szCs w:val="20"/>
              </w:rPr>
              <w:t>Total:</w:t>
            </w:r>
          </w:p>
        </w:tc>
        <w:tc>
          <w:tcPr>
            <w:tcW w:w="990" w:type="dxa"/>
            <w:tcBorders>
              <w:left w:val="nil"/>
              <w:bottom w:val="nil"/>
              <w:right w:val="nil"/>
            </w:tcBorders>
            <w:tcMar>
              <w:left w:w="72" w:type="dxa"/>
              <w:right w:w="72" w:type="dxa"/>
            </w:tcMar>
            <w:vAlign w:val="center"/>
          </w:tcPr>
          <w:p w14:paraId="56E31880" w14:textId="00EBB6DA" w:rsidR="00081FC9" w:rsidRPr="00081FC9" w:rsidRDefault="00081FC9" w:rsidP="00E42B78">
            <w:pPr>
              <w:spacing w:line="240" w:lineRule="auto"/>
              <w:contextualSpacing/>
              <w:jc w:val="center"/>
              <w:rPr>
                <w:b/>
                <w:szCs w:val="20"/>
              </w:rPr>
            </w:pPr>
            <w:del w:id="343" w:author="Kevin See" w:date="2019-01-16T14:50:00Z">
              <w:r w:rsidRPr="00081FC9" w:rsidDel="00E56652">
                <w:rPr>
                  <w:b/>
                  <w:szCs w:val="20"/>
                </w:rPr>
                <w:delText>189</w:delText>
              </w:r>
            </w:del>
            <w:ins w:id="344" w:author="Kevin See" w:date="2019-01-16T14:50:00Z">
              <w:r w:rsidR="00E56652">
                <w:rPr>
                  <w:b/>
                  <w:szCs w:val="20"/>
                </w:rPr>
                <w:t>218</w:t>
              </w:r>
            </w:ins>
          </w:p>
        </w:tc>
      </w:tr>
    </w:tbl>
    <w:p w14:paraId="1E593D39" w14:textId="77777777" w:rsidR="001E257D" w:rsidRDefault="001E257D" w:rsidP="00081FC9">
      <w:pPr>
        <w:pStyle w:val="Caption"/>
      </w:pPr>
    </w:p>
    <w:p w14:paraId="72A1E3E5" w14:textId="77777777" w:rsidR="00031586" w:rsidRDefault="00031586">
      <w:pPr>
        <w:spacing w:after="160" w:line="259" w:lineRule="auto"/>
        <w:jc w:val="left"/>
        <w:rPr>
          <w:b/>
          <w:iCs/>
        </w:rPr>
      </w:pPr>
      <w:r>
        <w:br w:type="page"/>
      </w:r>
    </w:p>
    <w:p w14:paraId="41523B8A" w14:textId="3DD91C4E" w:rsidR="001E257D" w:rsidRDefault="001E257D" w:rsidP="001E257D">
      <w:pPr>
        <w:pStyle w:val="Caption"/>
      </w:pPr>
      <w:bookmarkStart w:id="345" w:name="_Ref504982063"/>
      <w:r>
        <w:lastRenderedPageBreak/>
        <w:t xml:space="preserve">Table </w:t>
      </w:r>
      <w:r w:rsidR="00173D8B">
        <w:rPr>
          <w:noProof/>
        </w:rPr>
        <w:fldChar w:fldCharType="begin"/>
      </w:r>
      <w:r w:rsidR="00173D8B">
        <w:rPr>
          <w:noProof/>
        </w:rPr>
        <w:instrText xml:space="preserve"> SEQ Table \* ARABIC </w:instrText>
      </w:r>
      <w:r w:rsidR="00173D8B">
        <w:rPr>
          <w:noProof/>
        </w:rPr>
        <w:fldChar w:fldCharType="separate"/>
      </w:r>
      <w:r w:rsidR="00ED066B">
        <w:rPr>
          <w:noProof/>
        </w:rPr>
        <w:t>2</w:t>
      </w:r>
      <w:r w:rsidR="00173D8B">
        <w:rPr>
          <w:noProof/>
        </w:rPr>
        <w:fldChar w:fldCharType="end"/>
      </w:r>
      <w:bookmarkEnd w:id="345"/>
      <w:r>
        <w:t xml:space="preserve">. </w:t>
      </w:r>
      <w:r w:rsidRPr="001E257D">
        <w:rPr>
          <w:b w:val="0"/>
        </w:rPr>
        <w:t>Habitat metrics and descriptions of metrics included in the QRF model to predict spring/summer Chinook salmon parr capacity (during summer months). Metrics are ranked in order of relative importance.</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805"/>
        <w:gridCol w:w="1890"/>
        <w:gridCol w:w="1800"/>
        <w:gridCol w:w="4950"/>
      </w:tblGrid>
      <w:tr w:rsidR="001E257D" w:rsidRPr="00031586" w14:paraId="79AA7811" w14:textId="77777777" w:rsidTr="00031586">
        <w:trPr>
          <w:trHeight w:hRule="exact" w:val="346"/>
        </w:trPr>
        <w:tc>
          <w:tcPr>
            <w:tcW w:w="805" w:type="dxa"/>
            <w:tcBorders>
              <w:top w:val="single" w:sz="4" w:space="0" w:color="auto"/>
              <w:bottom w:val="single" w:sz="4" w:space="0" w:color="auto"/>
            </w:tcBorders>
            <w:vAlign w:val="center"/>
          </w:tcPr>
          <w:p w14:paraId="243D86E9" w14:textId="58C25286" w:rsidR="001E257D" w:rsidRPr="00031586" w:rsidRDefault="001E257D" w:rsidP="00E42B78">
            <w:pPr>
              <w:pStyle w:val="Caption"/>
              <w:spacing w:after="0" w:line="240" w:lineRule="auto"/>
              <w:jc w:val="center"/>
              <w:rPr>
                <w:sz w:val="20"/>
                <w:szCs w:val="20"/>
              </w:rPr>
            </w:pPr>
            <w:r w:rsidRPr="00031586">
              <w:rPr>
                <w:sz w:val="20"/>
                <w:szCs w:val="20"/>
              </w:rPr>
              <w:t>Rank</w:t>
            </w:r>
          </w:p>
        </w:tc>
        <w:tc>
          <w:tcPr>
            <w:tcW w:w="1890" w:type="dxa"/>
            <w:tcBorders>
              <w:top w:val="single" w:sz="4" w:space="0" w:color="auto"/>
              <w:bottom w:val="single" w:sz="4" w:space="0" w:color="auto"/>
            </w:tcBorders>
            <w:vAlign w:val="center"/>
          </w:tcPr>
          <w:p w14:paraId="676D67FE" w14:textId="53646508" w:rsidR="001E257D" w:rsidRPr="00031586" w:rsidRDefault="001E257D" w:rsidP="00E42B78">
            <w:pPr>
              <w:pStyle w:val="Caption"/>
              <w:spacing w:after="0" w:line="240" w:lineRule="auto"/>
              <w:jc w:val="center"/>
              <w:rPr>
                <w:sz w:val="20"/>
                <w:szCs w:val="20"/>
              </w:rPr>
            </w:pPr>
            <w:r w:rsidRPr="00031586">
              <w:rPr>
                <w:sz w:val="20"/>
                <w:szCs w:val="20"/>
              </w:rPr>
              <w:t>Metric</w:t>
            </w:r>
          </w:p>
        </w:tc>
        <w:tc>
          <w:tcPr>
            <w:tcW w:w="1800" w:type="dxa"/>
            <w:tcBorders>
              <w:top w:val="single" w:sz="4" w:space="0" w:color="auto"/>
              <w:bottom w:val="single" w:sz="4" w:space="0" w:color="auto"/>
            </w:tcBorders>
            <w:vAlign w:val="center"/>
          </w:tcPr>
          <w:p w14:paraId="6B3B79D3" w14:textId="387CF0C0" w:rsidR="001E257D" w:rsidRPr="00031586" w:rsidRDefault="001E257D" w:rsidP="00E42B78">
            <w:pPr>
              <w:pStyle w:val="Caption"/>
              <w:spacing w:after="0" w:line="240" w:lineRule="auto"/>
              <w:jc w:val="center"/>
              <w:rPr>
                <w:sz w:val="20"/>
                <w:szCs w:val="20"/>
              </w:rPr>
            </w:pPr>
            <w:r w:rsidRPr="00031586">
              <w:rPr>
                <w:sz w:val="20"/>
                <w:szCs w:val="20"/>
              </w:rPr>
              <w:t>Metric Category</w:t>
            </w:r>
          </w:p>
        </w:tc>
        <w:tc>
          <w:tcPr>
            <w:tcW w:w="4950" w:type="dxa"/>
            <w:tcBorders>
              <w:top w:val="single" w:sz="4" w:space="0" w:color="auto"/>
              <w:bottom w:val="single" w:sz="4" w:space="0" w:color="auto"/>
            </w:tcBorders>
            <w:vAlign w:val="center"/>
          </w:tcPr>
          <w:p w14:paraId="63BD8BD6" w14:textId="43454E98" w:rsidR="001E257D" w:rsidRPr="00031586" w:rsidRDefault="001E257D" w:rsidP="00E42B78">
            <w:pPr>
              <w:pStyle w:val="Caption"/>
              <w:spacing w:after="0" w:line="240" w:lineRule="auto"/>
              <w:jc w:val="center"/>
              <w:rPr>
                <w:sz w:val="20"/>
                <w:szCs w:val="20"/>
              </w:rPr>
            </w:pPr>
            <w:r w:rsidRPr="00031586">
              <w:rPr>
                <w:sz w:val="20"/>
                <w:szCs w:val="20"/>
              </w:rPr>
              <w:t>Description</w:t>
            </w:r>
          </w:p>
        </w:tc>
      </w:tr>
      <w:tr w:rsidR="001E257D" w:rsidRPr="00031586" w14:paraId="5B2BB883" w14:textId="77777777" w:rsidTr="00E42B78">
        <w:trPr>
          <w:trHeight w:hRule="exact" w:val="559"/>
        </w:trPr>
        <w:tc>
          <w:tcPr>
            <w:tcW w:w="805" w:type="dxa"/>
            <w:tcBorders>
              <w:top w:val="single" w:sz="4" w:space="0" w:color="auto"/>
            </w:tcBorders>
            <w:vAlign w:val="center"/>
          </w:tcPr>
          <w:p w14:paraId="1BCD1086" w14:textId="68B6EAAD" w:rsidR="001E257D" w:rsidRPr="00031586" w:rsidRDefault="001E257D" w:rsidP="00E42B78">
            <w:pPr>
              <w:pStyle w:val="Caption"/>
              <w:spacing w:after="0" w:line="240" w:lineRule="auto"/>
              <w:jc w:val="center"/>
              <w:rPr>
                <w:b w:val="0"/>
                <w:sz w:val="20"/>
                <w:szCs w:val="20"/>
              </w:rPr>
            </w:pPr>
            <w:r w:rsidRPr="00031586">
              <w:rPr>
                <w:b w:val="0"/>
                <w:sz w:val="20"/>
                <w:szCs w:val="20"/>
              </w:rPr>
              <w:t>1</w:t>
            </w:r>
          </w:p>
        </w:tc>
        <w:tc>
          <w:tcPr>
            <w:tcW w:w="1890" w:type="dxa"/>
            <w:tcBorders>
              <w:top w:val="single" w:sz="4" w:space="0" w:color="auto"/>
            </w:tcBorders>
            <w:vAlign w:val="center"/>
          </w:tcPr>
          <w:p w14:paraId="24FFB155" w14:textId="3FB928EE" w:rsidR="001E257D" w:rsidRPr="00031586" w:rsidRDefault="001E257D" w:rsidP="00E42B78">
            <w:pPr>
              <w:pStyle w:val="Caption"/>
              <w:spacing w:after="0" w:line="240" w:lineRule="auto"/>
              <w:jc w:val="center"/>
              <w:rPr>
                <w:b w:val="0"/>
                <w:sz w:val="20"/>
                <w:szCs w:val="20"/>
              </w:rPr>
            </w:pPr>
            <w:r w:rsidRPr="00031586">
              <w:rPr>
                <w:b w:val="0"/>
                <w:sz w:val="20"/>
                <w:szCs w:val="20"/>
              </w:rPr>
              <w:t>Cumulative Drainage Area</w:t>
            </w:r>
          </w:p>
        </w:tc>
        <w:tc>
          <w:tcPr>
            <w:tcW w:w="1800" w:type="dxa"/>
            <w:tcBorders>
              <w:top w:val="single" w:sz="4" w:space="0" w:color="auto"/>
            </w:tcBorders>
            <w:vAlign w:val="center"/>
          </w:tcPr>
          <w:p w14:paraId="0042DCC1" w14:textId="7EDBF5DA" w:rsidR="001E257D" w:rsidRPr="00031586" w:rsidRDefault="00576024" w:rsidP="00E42B78">
            <w:pPr>
              <w:pStyle w:val="Caption"/>
              <w:spacing w:after="0" w:line="240" w:lineRule="auto"/>
              <w:jc w:val="center"/>
              <w:rPr>
                <w:b w:val="0"/>
                <w:sz w:val="20"/>
                <w:szCs w:val="20"/>
              </w:rPr>
            </w:pPr>
            <w:r w:rsidRPr="00031586">
              <w:rPr>
                <w:b w:val="0"/>
                <w:sz w:val="20"/>
                <w:szCs w:val="20"/>
              </w:rPr>
              <w:t>Size</w:t>
            </w:r>
          </w:p>
        </w:tc>
        <w:tc>
          <w:tcPr>
            <w:tcW w:w="4950" w:type="dxa"/>
            <w:tcBorders>
              <w:top w:val="single" w:sz="4" w:space="0" w:color="auto"/>
            </w:tcBorders>
            <w:vAlign w:val="center"/>
          </w:tcPr>
          <w:p w14:paraId="201B878C" w14:textId="057D6B40" w:rsidR="001E257D" w:rsidRPr="00031586" w:rsidRDefault="00FD5346" w:rsidP="00E42B78">
            <w:pPr>
              <w:pStyle w:val="Caption"/>
              <w:spacing w:after="0" w:line="240" w:lineRule="auto"/>
              <w:jc w:val="left"/>
              <w:rPr>
                <w:b w:val="0"/>
                <w:sz w:val="20"/>
                <w:szCs w:val="20"/>
              </w:rPr>
            </w:pPr>
            <w:r w:rsidRPr="00031586">
              <w:rPr>
                <w:rFonts w:eastAsia="Times New Roman"/>
                <w:b w:val="0"/>
                <w:color w:val="000000"/>
                <w:sz w:val="20"/>
                <w:szCs w:val="20"/>
              </w:rPr>
              <w:t>The cumulative land area that drains to a given location/site.</w:t>
            </w:r>
          </w:p>
        </w:tc>
      </w:tr>
      <w:tr w:rsidR="001E257D" w:rsidRPr="00031586" w14:paraId="0BA5385F" w14:textId="77777777" w:rsidTr="00E42B78">
        <w:trPr>
          <w:trHeight w:hRule="exact" w:val="531"/>
        </w:trPr>
        <w:tc>
          <w:tcPr>
            <w:tcW w:w="805" w:type="dxa"/>
            <w:shd w:val="clear" w:color="auto" w:fill="D9D9D9" w:themeFill="background1" w:themeFillShade="D9"/>
            <w:vAlign w:val="center"/>
          </w:tcPr>
          <w:p w14:paraId="375259B9" w14:textId="4C55DFD7" w:rsidR="001E257D" w:rsidRPr="00031586" w:rsidRDefault="001E257D" w:rsidP="00E42B78">
            <w:pPr>
              <w:pStyle w:val="Caption"/>
              <w:spacing w:after="0" w:line="240" w:lineRule="auto"/>
              <w:jc w:val="center"/>
              <w:rPr>
                <w:b w:val="0"/>
                <w:sz w:val="20"/>
                <w:szCs w:val="20"/>
              </w:rPr>
            </w:pPr>
            <w:r w:rsidRPr="00031586">
              <w:rPr>
                <w:b w:val="0"/>
                <w:sz w:val="20"/>
                <w:szCs w:val="20"/>
              </w:rPr>
              <w:t>2</w:t>
            </w:r>
          </w:p>
        </w:tc>
        <w:tc>
          <w:tcPr>
            <w:tcW w:w="1890" w:type="dxa"/>
            <w:shd w:val="clear" w:color="auto" w:fill="D9D9D9" w:themeFill="background1" w:themeFillShade="D9"/>
            <w:vAlign w:val="center"/>
          </w:tcPr>
          <w:p w14:paraId="6D48E9C4" w14:textId="753E13F8" w:rsidR="001E257D" w:rsidRPr="00031586" w:rsidRDefault="001E257D" w:rsidP="00E42B78">
            <w:pPr>
              <w:pStyle w:val="Caption"/>
              <w:spacing w:after="0" w:line="240" w:lineRule="auto"/>
              <w:jc w:val="center"/>
              <w:rPr>
                <w:b w:val="0"/>
                <w:sz w:val="20"/>
                <w:szCs w:val="20"/>
              </w:rPr>
            </w:pPr>
            <w:r w:rsidRPr="00031586">
              <w:rPr>
                <w:b w:val="0"/>
                <w:sz w:val="20"/>
                <w:szCs w:val="20"/>
              </w:rPr>
              <w:t>Wetted Width Integrated</w:t>
            </w:r>
          </w:p>
        </w:tc>
        <w:tc>
          <w:tcPr>
            <w:tcW w:w="1800" w:type="dxa"/>
            <w:shd w:val="clear" w:color="auto" w:fill="D9D9D9" w:themeFill="background1" w:themeFillShade="D9"/>
            <w:vAlign w:val="center"/>
          </w:tcPr>
          <w:p w14:paraId="213D030F" w14:textId="3916F1AD" w:rsidR="001E257D" w:rsidRPr="00031586" w:rsidRDefault="00576024" w:rsidP="00E42B78">
            <w:pPr>
              <w:pStyle w:val="Caption"/>
              <w:spacing w:after="0" w:line="240" w:lineRule="auto"/>
              <w:jc w:val="center"/>
              <w:rPr>
                <w:b w:val="0"/>
                <w:sz w:val="20"/>
                <w:szCs w:val="20"/>
              </w:rPr>
            </w:pPr>
            <w:r w:rsidRPr="00031586">
              <w:rPr>
                <w:b w:val="0"/>
                <w:sz w:val="20"/>
                <w:szCs w:val="20"/>
              </w:rPr>
              <w:t>Size</w:t>
            </w:r>
          </w:p>
        </w:tc>
        <w:tc>
          <w:tcPr>
            <w:tcW w:w="4950" w:type="dxa"/>
            <w:shd w:val="clear" w:color="auto" w:fill="D9D9D9" w:themeFill="background1" w:themeFillShade="D9"/>
            <w:vAlign w:val="center"/>
          </w:tcPr>
          <w:p w14:paraId="3CAB1DDB" w14:textId="7324F709" w:rsidR="001E257D" w:rsidRPr="00031586" w:rsidRDefault="009B77E7" w:rsidP="00E42B78">
            <w:pPr>
              <w:pStyle w:val="Caption"/>
              <w:spacing w:after="0" w:line="240" w:lineRule="auto"/>
              <w:jc w:val="left"/>
              <w:rPr>
                <w:b w:val="0"/>
                <w:sz w:val="20"/>
                <w:szCs w:val="20"/>
              </w:rPr>
            </w:pPr>
            <w:r w:rsidRPr="00031586">
              <w:rPr>
                <w:rFonts w:eastAsia="Times New Roman"/>
                <w:b w:val="0"/>
                <w:color w:val="000000"/>
                <w:sz w:val="20"/>
                <w:szCs w:val="20"/>
              </w:rPr>
              <w:t>Average width of the wetted polygon for a site.</w:t>
            </w:r>
          </w:p>
        </w:tc>
      </w:tr>
      <w:tr w:rsidR="001E257D" w:rsidRPr="00031586" w14:paraId="78483979" w14:textId="77777777" w:rsidTr="00E42B78">
        <w:trPr>
          <w:trHeight w:hRule="exact" w:val="531"/>
        </w:trPr>
        <w:tc>
          <w:tcPr>
            <w:tcW w:w="805" w:type="dxa"/>
            <w:vAlign w:val="center"/>
          </w:tcPr>
          <w:p w14:paraId="5C7057DF" w14:textId="157911A7" w:rsidR="001E257D" w:rsidRPr="00031586" w:rsidRDefault="001E257D" w:rsidP="00E42B78">
            <w:pPr>
              <w:pStyle w:val="Caption"/>
              <w:spacing w:after="0" w:line="240" w:lineRule="auto"/>
              <w:jc w:val="center"/>
              <w:rPr>
                <w:b w:val="0"/>
                <w:sz w:val="20"/>
                <w:szCs w:val="20"/>
              </w:rPr>
            </w:pPr>
            <w:r w:rsidRPr="00031586">
              <w:rPr>
                <w:b w:val="0"/>
                <w:sz w:val="20"/>
                <w:szCs w:val="20"/>
              </w:rPr>
              <w:t>3</w:t>
            </w:r>
          </w:p>
        </w:tc>
        <w:tc>
          <w:tcPr>
            <w:tcW w:w="1890" w:type="dxa"/>
            <w:vAlign w:val="center"/>
          </w:tcPr>
          <w:p w14:paraId="5CE7EB2A" w14:textId="68EC03A8" w:rsidR="001E257D" w:rsidRPr="00031586" w:rsidRDefault="001E257D" w:rsidP="00E42B78">
            <w:pPr>
              <w:pStyle w:val="Caption"/>
              <w:spacing w:after="0" w:line="240" w:lineRule="auto"/>
              <w:jc w:val="center"/>
              <w:rPr>
                <w:b w:val="0"/>
                <w:sz w:val="20"/>
                <w:szCs w:val="20"/>
              </w:rPr>
            </w:pPr>
            <w:r w:rsidRPr="00031586">
              <w:rPr>
                <w:b w:val="0"/>
                <w:sz w:val="20"/>
                <w:szCs w:val="20"/>
              </w:rPr>
              <w:t>Wetted Depth SD</w:t>
            </w:r>
          </w:p>
        </w:tc>
        <w:tc>
          <w:tcPr>
            <w:tcW w:w="1800" w:type="dxa"/>
            <w:vAlign w:val="center"/>
          </w:tcPr>
          <w:p w14:paraId="48358C57" w14:textId="3EE02912" w:rsidR="001E257D" w:rsidRPr="00031586" w:rsidRDefault="00576024" w:rsidP="00E42B78">
            <w:pPr>
              <w:pStyle w:val="Caption"/>
              <w:spacing w:after="0" w:line="240" w:lineRule="auto"/>
              <w:jc w:val="center"/>
              <w:rPr>
                <w:b w:val="0"/>
                <w:sz w:val="20"/>
                <w:szCs w:val="20"/>
              </w:rPr>
            </w:pPr>
            <w:r w:rsidRPr="00031586">
              <w:rPr>
                <w:b w:val="0"/>
                <w:sz w:val="20"/>
                <w:szCs w:val="20"/>
              </w:rPr>
              <w:t>Complexity</w:t>
            </w:r>
          </w:p>
        </w:tc>
        <w:tc>
          <w:tcPr>
            <w:tcW w:w="4950" w:type="dxa"/>
            <w:vAlign w:val="center"/>
          </w:tcPr>
          <w:p w14:paraId="4955B687" w14:textId="0C578767" w:rsidR="001E257D" w:rsidRPr="00031586" w:rsidRDefault="009B77E7" w:rsidP="00E42B78">
            <w:pPr>
              <w:pStyle w:val="Caption"/>
              <w:spacing w:after="0" w:line="240" w:lineRule="auto"/>
              <w:jc w:val="left"/>
              <w:rPr>
                <w:b w:val="0"/>
                <w:sz w:val="20"/>
                <w:szCs w:val="20"/>
              </w:rPr>
            </w:pPr>
            <w:r w:rsidRPr="00031586">
              <w:rPr>
                <w:rFonts w:eastAsia="Times New Roman"/>
                <w:b w:val="0"/>
                <w:color w:val="000000"/>
                <w:sz w:val="20"/>
                <w:szCs w:val="20"/>
              </w:rPr>
              <w:t>Standard Deviation of water depths within the wetted channel.</w:t>
            </w:r>
          </w:p>
        </w:tc>
      </w:tr>
      <w:tr w:rsidR="001E257D" w:rsidRPr="00031586" w14:paraId="1EECA868" w14:textId="77777777" w:rsidTr="00E42B78">
        <w:trPr>
          <w:trHeight w:hRule="exact" w:val="639"/>
        </w:trPr>
        <w:tc>
          <w:tcPr>
            <w:tcW w:w="805" w:type="dxa"/>
            <w:shd w:val="clear" w:color="auto" w:fill="D9D9D9" w:themeFill="background1" w:themeFillShade="D9"/>
            <w:vAlign w:val="center"/>
          </w:tcPr>
          <w:p w14:paraId="05D1CE66" w14:textId="60A6DF46" w:rsidR="001E257D" w:rsidRPr="00031586" w:rsidRDefault="001E257D" w:rsidP="00E42B78">
            <w:pPr>
              <w:pStyle w:val="Caption"/>
              <w:spacing w:after="0" w:line="240" w:lineRule="auto"/>
              <w:jc w:val="center"/>
              <w:rPr>
                <w:b w:val="0"/>
                <w:sz w:val="20"/>
                <w:szCs w:val="20"/>
              </w:rPr>
            </w:pPr>
            <w:r w:rsidRPr="00031586">
              <w:rPr>
                <w:b w:val="0"/>
                <w:sz w:val="20"/>
                <w:szCs w:val="20"/>
              </w:rPr>
              <w:t>4</w:t>
            </w:r>
          </w:p>
        </w:tc>
        <w:tc>
          <w:tcPr>
            <w:tcW w:w="1890" w:type="dxa"/>
            <w:shd w:val="clear" w:color="auto" w:fill="D9D9D9" w:themeFill="background1" w:themeFillShade="D9"/>
            <w:vAlign w:val="center"/>
          </w:tcPr>
          <w:p w14:paraId="5CE7C0D9" w14:textId="2F3E15B8" w:rsidR="001E257D" w:rsidRPr="00031586" w:rsidRDefault="001E257D" w:rsidP="00E42B78">
            <w:pPr>
              <w:pStyle w:val="Caption"/>
              <w:spacing w:after="0" w:line="240" w:lineRule="auto"/>
              <w:jc w:val="center"/>
              <w:rPr>
                <w:b w:val="0"/>
                <w:sz w:val="20"/>
                <w:szCs w:val="20"/>
              </w:rPr>
            </w:pPr>
            <w:r w:rsidRPr="00031586">
              <w:rPr>
                <w:b w:val="0"/>
                <w:sz w:val="20"/>
                <w:szCs w:val="20"/>
              </w:rPr>
              <w:t>Conductivity</w:t>
            </w:r>
          </w:p>
        </w:tc>
        <w:tc>
          <w:tcPr>
            <w:tcW w:w="1800" w:type="dxa"/>
            <w:shd w:val="clear" w:color="auto" w:fill="D9D9D9" w:themeFill="background1" w:themeFillShade="D9"/>
            <w:vAlign w:val="center"/>
          </w:tcPr>
          <w:p w14:paraId="41DE1B99" w14:textId="2D4A79F6" w:rsidR="001E257D" w:rsidRPr="00031586" w:rsidRDefault="00576024" w:rsidP="00E42B78">
            <w:pPr>
              <w:pStyle w:val="Caption"/>
              <w:spacing w:after="0" w:line="240" w:lineRule="auto"/>
              <w:jc w:val="center"/>
              <w:rPr>
                <w:b w:val="0"/>
                <w:sz w:val="20"/>
                <w:szCs w:val="20"/>
              </w:rPr>
            </w:pPr>
            <w:r w:rsidRPr="00031586">
              <w:rPr>
                <w:b w:val="0"/>
                <w:sz w:val="20"/>
                <w:szCs w:val="20"/>
              </w:rPr>
              <w:t>Water Quality</w:t>
            </w:r>
          </w:p>
        </w:tc>
        <w:tc>
          <w:tcPr>
            <w:tcW w:w="4950" w:type="dxa"/>
            <w:shd w:val="clear" w:color="auto" w:fill="D9D9D9" w:themeFill="background1" w:themeFillShade="D9"/>
            <w:vAlign w:val="center"/>
          </w:tcPr>
          <w:p w14:paraId="00D5A376" w14:textId="14E39F22" w:rsidR="001E257D" w:rsidRPr="00031586" w:rsidRDefault="009B77E7" w:rsidP="00E42B78">
            <w:pPr>
              <w:pStyle w:val="Caption"/>
              <w:spacing w:after="0" w:line="240" w:lineRule="auto"/>
              <w:jc w:val="left"/>
              <w:rPr>
                <w:b w:val="0"/>
                <w:sz w:val="20"/>
                <w:szCs w:val="20"/>
              </w:rPr>
            </w:pPr>
            <w:r w:rsidRPr="00031586">
              <w:rPr>
                <w:rFonts w:eastAsia="Times New Roman"/>
                <w:b w:val="0"/>
                <w:color w:val="000000"/>
                <w:sz w:val="20"/>
                <w:szCs w:val="20"/>
              </w:rPr>
              <w:t>Measure of concentration of ionized materials in water, or the ability of water to conduct electrical current.</w:t>
            </w:r>
          </w:p>
        </w:tc>
      </w:tr>
      <w:tr w:rsidR="001E257D" w:rsidRPr="00031586" w14:paraId="1A826B34" w14:textId="77777777" w:rsidTr="00E42B78">
        <w:trPr>
          <w:trHeight w:hRule="exact" w:val="630"/>
        </w:trPr>
        <w:tc>
          <w:tcPr>
            <w:tcW w:w="805" w:type="dxa"/>
            <w:vAlign w:val="center"/>
          </w:tcPr>
          <w:p w14:paraId="78055CA5" w14:textId="7CD075B0" w:rsidR="001E257D" w:rsidRPr="00031586" w:rsidRDefault="001E257D" w:rsidP="00E42B78">
            <w:pPr>
              <w:pStyle w:val="Caption"/>
              <w:spacing w:after="0" w:line="240" w:lineRule="auto"/>
              <w:jc w:val="center"/>
              <w:rPr>
                <w:b w:val="0"/>
                <w:sz w:val="20"/>
                <w:szCs w:val="20"/>
              </w:rPr>
            </w:pPr>
            <w:r w:rsidRPr="00031586">
              <w:rPr>
                <w:b w:val="0"/>
                <w:sz w:val="20"/>
                <w:szCs w:val="20"/>
              </w:rPr>
              <w:t>5</w:t>
            </w:r>
          </w:p>
        </w:tc>
        <w:tc>
          <w:tcPr>
            <w:tcW w:w="1890" w:type="dxa"/>
            <w:vAlign w:val="center"/>
          </w:tcPr>
          <w:p w14:paraId="00C01A7F" w14:textId="051DBA91" w:rsidR="001E257D" w:rsidRPr="00031586" w:rsidRDefault="001E257D" w:rsidP="00E42B78">
            <w:pPr>
              <w:pStyle w:val="Caption"/>
              <w:spacing w:after="0" w:line="240" w:lineRule="auto"/>
              <w:jc w:val="center"/>
              <w:rPr>
                <w:b w:val="0"/>
                <w:sz w:val="20"/>
                <w:szCs w:val="20"/>
              </w:rPr>
            </w:pPr>
            <w:r w:rsidRPr="00031586">
              <w:rPr>
                <w:b w:val="0"/>
                <w:sz w:val="20"/>
                <w:szCs w:val="20"/>
              </w:rPr>
              <w:t>Summer Hourly Average Temp</w:t>
            </w:r>
          </w:p>
        </w:tc>
        <w:tc>
          <w:tcPr>
            <w:tcW w:w="1800" w:type="dxa"/>
            <w:vAlign w:val="center"/>
          </w:tcPr>
          <w:p w14:paraId="64C52F42" w14:textId="6CBEF1F6" w:rsidR="001E257D" w:rsidRPr="00031586" w:rsidRDefault="00576024" w:rsidP="00E42B78">
            <w:pPr>
              <w:pStyle w:val="Caption"/>
              <w:spacing w:after="0" w:line="240" w:lineRule="auto"/>
              <w:jc w:val="center"/>
              <w:rPr>
                <w:b w:val="0"/>
                <w:sz w:val="20"/>
                <w:szCs w:val="20"/>
              </w:rPr>
            </w:pPr>
            <w:r w:rsidRPr="00031586">
              <w:rPr>
                <w:b w:val="0"/>
                <w:sz w:val="20"/>
                <w:szCs w:val="20"/>
              </w:rPr>
              <w:t>Temperature</w:t>
            </w:r>
          </w:p>
        </w:tc>
        <w:tc>
          <w:tcPr>
            <w:tcW w:w="4950" w:type="dxa"/>
            <w:vAlign w:val="center"/>
          </w:tcPr>
          <w:p w14:paraId="7BB2EEDC" w14:textId="13ACD1B9" w:rsidR="001E257D" w:rsidRPr="00031586" w:rsidRDefault="009B77E7" w:rsidP="00E42B78">
            <w:pPr>
              <w:pStyle w:val="Caption"/>
              <w:spacing w:after="0" w:line="240" w:lineRule="auto"/>
              <w:jc w:val="left"/>
              <w:rPr>
                <w:b w:val="0"/>
                <w:sz w:val="20"/>
                <w:szCs w:val="20"/>
              </w:rPr>
            </w:pPr>
            <w:r w:rsidRPr="00031586">
              <w:rPr>
                <w:rFonts w:eastAsia="Times New Roman"/>
                <w:b w:val="0"/>
                <w:color w:val="000000"/>
                <w:sz w:val="20"/>
                <w:szCs w:val="20"/>
              </w:rPr>
              <w:t>Average of all hourly temperature measurements collected July 15th - August 31st.</w:t>
            </w:r>
          </w:p>
        </w:tc>
      </w:tr>
      <w:tr w:rsidR="001E257D" w:rsidRPr="00031586" w14:paraId="232A1727" w14:textId="77777777" w:rsidTr="00E42B78">
        <w:trPr>
          <w:trHeight w:hRule="exact" w:val="801"/>
        </w:trPr>
        <w:tc>
          <w:tcPr>
            <w:tcW w:w="805" w:type="dxa"/>
            <w:shd w:val="clear" w:color="auto" w:fill="D9D9D9" w:themeFill="background1" w:themeFillShade="D9"/>
            <w:vAlign w:val="center"/>
          </w:tcPr>
          <w:p w14:paraId="18577858" w14:textId="643FEB67" w:rsidR="001E257D" w:rsidRPr="00031586" w:rsidRDefault="001E257D" w:rsidP="00E42B78">
            <w:pPr>
              <w:pStyle w:val="Caption"/>
              <w:spacing w:after="0" w:line="240" w:lineRule="auto"/>
              <w:jc w:val="center"/>
              <w:rPr>
                <w:b w:val="0"/>
                <w:sz w:val="20"/>
                <w:szCs w:val="20"/>
              </w:rPr>
            </w:pPr>
            <w:r w:rsidRPr="00031586">
              <w:rPr>
                <w:b w:val="0"/>
                <w:sz w:val="20"/>
                <w:szCs w:val="20"/>
              </w:rPr>
              <w:t>6</w:t>
            </w:r>
          </w:p>
        </w:tc>
        <w:tc>
          <w:tcPr>
            <w:tcW w:w="1890" w:type="dxa"/>
            <w:shd w:val="clear" w:color="auto" w:fill="D9D9D9" w:themeFill="background1" w:themeFillShade="D9"/>
            <w:vAlign w:val="center"/>
          </w:tcPr>
          <w:p w14:paraId="6EB08243" w14:textId="681E62AD" w:rsidR="001E257D" w:rsidRPr="00031586" w:rsidRDefault="00576024" w:rsidP="00E42B78">
            <w:pPr>
              <w:pStyle w:val="Caption"/>
              <w:spacing w:after="0" w:line="240" w:lineRule="auto"/>
              <w:jc w:val="center"/>
              <w:rPr>
                <w:b w:val="0"/>
                <w:sz w:val="20"/>
                <w:szCs w:val="20"/>
              </w:rPr>
            </w:pPr>
            <w:r w:rsidRPr="00031586">
              <w:rPr>
                <w:b w:val="0"/>
                <w:sz w:val="20"/>
                <w:szCs w:val="20"/>
              </w:rPr>
              <w:t xml:space="preserve">Wetted Width to Depth Ratio </w:t>
            </w:r>
            <w:proofErr w:type="spellStart"/>
            <w:r w:rsidRPr="00031586">
              <w:rPr>
                <w:b w:val="0"/>
                <w:sz w:val="20"/>
                <w:szCs w:val="20"/>
              </w:rPr>
              <w:t>Avg</w:t>
            </w:r>
            <w:proofErr w:type="spellEnd"/>
          </w:p>
        </w:tc>
        <w:tc>
          <w:tcPr>
            <w:tcW w:w="1800" w:type="dxa"/>
            <w:shd w:val="clear" w:color="auto" w:fill="D9D9D9" w:themeFill="background1" w:themeFillShade="D9"/>
            <w:vAlign w:val="center"/>
          </w:tcPr>
          <w:p w14:paraId="04822A52" w14:textId="13A8CAD2" w:rsidR="001E257D" w:rsidRPr="00031586" w:rsidRDefault="00576024" w:rsidP="00E42B78">
            <w:pPr>
              <w:pStyle w:val="Caption"/>
              <w:spacing w:after="0" w:line="240" w:lineRule="auto"/>
              <w:jc w:val="center"/>
              <w:rPr>
                <w:b w:val="0"/>
                <w:sz w:val="20"/>
                <w:szCs w:val="20"/>
              </w:rPr>
            </w:pPr>
            <w:r w:rsidRPr="00031586">
              <w:rPr>
                <w:b w:val="0"/>
                <w:sz w:val="20"/>
                <w:szCs w:val="20"/>
              </w:rPr>
              <w:t>Complexity</w:t>
            </w:r>
          </w:p>
        </w:tc>
        <w:tc>
          <w:tcPr>
            <w:tcW w:w="4950" w:type="dxa"/>
            <w:shd w:val="clear" w:color="auto" w:fill="D9D9D9" w:themeFill="background1" w:themeFillShade="D9"/>
            <w:vAlign w:val="center"/>
          </w:tcPr>
          <w:p w14:paraId="109E4783" w14:textId="0B1045CF" w:rsidR="001E257D" w:rsidRPr="00031586" w:rsidRDefault="009B77E7" w:rsidP="00E42B78">
            <w:pPr>
              <w:pStyle w:val="Caption"/>
              <w:spacing w:after="0" w:line="240" w:lineRule="auto"/>
              <w:jc w:val="left"/>
              <w:rPr>
                <w:b w:val="0"/>
                <w:sz w:val="20"/>
                <w:szCs w:val="20"/>
              </w:rPr>
            </w:pPr>
            <w:r w:rsidRPr="00031586">
              <w:rPr>
                <w:rFonts w:eastAsia="Times New Roman"/>
                <w:b w:val="0"/>
                <w:color w:val="000000"/>
                <w:sz w:val="20"/>
                <w:szCs w:val="20"/>
              </w:rPr>
              <w:t>Average width to depth ratio of the wetted channel measured from cross-sections. Depths represent an average of depths along each cross-section.</w:t>
            </w:r>
          </w:p>
        </w:tc>
      </w:tr>
      <w:tr w:rsidR="001E257D" w:rsidRPr="00031586" w14:paraId="4FED06E0" w14:textId="77777777" w:rsidTr="00E42B78">
        <w:trPr>
          <w:trHeight w:hRule="exact" w:val="819"/>
        </w:trPr>
        <w:tc>
          <w:tcPr>
            <w:tcW w:w="805" w:type="dxa"/>
            <w:vAlign w:val="center"/>
          </w:tcPr>
          <w:p w14:paraId="20C6ED3D" w14:textId="0336C209" w:rsidR="001E257D" w:rsidRPr="00031586" w:rsidRDefault="001E257D" w:rsidP="00E42B78">
            <w:pPr>
              <w:pStyle w:val="Caption"/>
              <w:spacing w:after="0" w:line="240" w:lineRule="auto"/>
              <w:jc w:val="center"/>
              <w:rPr>
                <w:b w:val="0"/>
                <w:sz w:val="20"/>
                <w:szCs w:val="20"/>
              </w:rPr>
            </w:pPr>
            <w:r w:rsidRPr="00031586">
              <w:rPr>
                <w:b w:val="0"/>
                <w:sz w:val="20"/>
                <w:szCs w:val="20"/>
              </w:rPr>
              <w:t>7</w:t>
            </w:r>
          </w:p>
        </w:tc>
        <w:tc>
          <w:tcPr>
            <w:tcW w:w="1890" w:type="dxa"/>
            <w:vAlign w:val="center"/>
          </w:tcPr>
          <w:p w14:paraId="0A880E3C" w14:textId="52C8A4AB" w:rsidR="001E257D" w:rsidRPr="00031586" w:rsidRDefault="00576024" w:rsidP="00E42B78">
            <w:pPr>
              <w:pStyle w:val="Caption"/>
              <w:spacing w:after="0" w:line="240" w:lineRule="auto"/>
              <w:jc w:val="center"/>
              <w:rPr>
                <w:b w:val="0"/>
                <w:sz w:val="20"/>
                <w:szCs w:val="20"/>
              </w:rPr>
            </w:pPr>
            <w:r w:rsidRPr="00031586">
              <w:rPr>
                <w:b w:val="0"/>
                <w:sz w:val="20"/>
                <w:szCs w:val="20"/>
              </w:rPr>
              <w:t>Fish Cover: Total</w:t>
            </w:r>
          </w:p>
        </w:tc>
        <w:tc>
          <w:tcPr>
            <w:tcW w:w="1800" w:type="dxa"/>
            <w:vAlign w:val="center"/>
          </w:tcPr>
          <w:p w14:paraId="2096DBCE" w14:textId="7E7CA2E1" w:rsidR="001E257D" w:rsidRPr="00031586" w:rsidRDefault="00576024" w:rsidP="00E42B78">
            <w:pPr>
              <w:pStyle w:val="Caption"/>
              <w:spacing w:after="0" w:line="240" w:lineRule="auto"/>
              <w:jc w:val="center"/>
              <w:rPr>
                <w:b w:val="0"/>
                <w:sz w:val="20"/>
                <w:szCs w:val="20"/>
              </w:rPr>
            </w:pPr>
            <w:r w:rsidRPr="00031586">
              <w:rPr>
                <w:b w:val="0"/>
                <w:sz w:val="20"/>
                <w:szCs w:val="20"/>
              </w:rPr>
              <w:t>Cover</w:t>
            </w:r>
          </w:p>
        </w:tc>
        <w:tc>
          <w:tcPr>
            <w:tcW w:w="4950" w:type="dxa"/>
            <w:vAlign w:val="center"/>
          </w:tcPr>
          <w:p w14:paraId="567B36AA" w14:textId="1355E980" w:rsidR="001E257D" w:rsidRPr="00031586" w:rsidRDefault="009B77E7" w:rsidP="00E42B78">
            <w:pPr>
              <w:pStyle w:val="Caption"/>
              <w:spacing w:after="0" w:line="240" w:lineRule="auto"/>
              <w:jc w:val="left"/>
              <w:rPr>
                <w:b w:val="0"/>
                <w:sz w:val="20"/>
                <w:szCs w:val="20"/>
              </w:rPr>
            </w:pPr>
            <w:r w:rsidRPr="00031586">
              <w:rPr>
                <w:rFonts w:eastAsia="Times New Roman"/>
                <w:b w:val="0"/>
                <w:color w:val="000000"/>
                <w:sz w:val="20"/>
                <w:szCs w:val="20"/>
              </w:rPr>
              <w:t>Percent of wetted area with the following types of cover: aquatic vegetation, artificial, woody debris, and terrestrial vegetation.</w:t>
            </w:r>
          </w:p>
        </w:tc>
      </w:tr>
      <w:tr w:rsidR="001E257D" w:rsidRPr="00031586" w14:paraId="3D943527" w14:textId="77777777" w:rsidTr="00E42B78">
        <w:trPr>
          <w:trHeight w:hRule="exact" w:val="621"/>
        </w:trPr>
        <w:tc>
          <w:tcPr>
            <w:tcW w:w="805" w:type="dxa"/>
            <w:shd w:val="clear" w:color="auto" w:fill="D9D9D9" w:themeFill="background1" w:themeFillShade="D9"/>
            <w:vAlign w:val="center"/>
          </w:tcPr>
          <w:p w14:paraId="532DA786" w14:textId="66BE9129" w:rsidR="001E257D" w:rsidRPr="00031586" w:rsidRDefault="001E257D" w:rsidP="00E42B78">
            <w:pPr>
              <w:pStyle w:val="Caption"/>
              <w:spacing w:after="0" w:line="240" w:lineRule="auto"/>
              <w:jc w:val="center"/>
              <w:rPr>
                <w:b w:val="0"/>
                <w:sz w:val="20"/>
                <w:szCs w:val="20"/>
              </w:rPr>
            </w:pPr>
            <w:r w:rsidRPr="00031586">
              <w:rPr>
                <w:b w:val="0"/>
                <w:sz w:val="20"/>
                <w:szCs w:val="20"/>
              </w:rPr>
              <w:t>8</w:t>
            </w:r>
          </w:p>
        </w:tc>
        <w:tc>
          <w:tcPr>
            <w:tcW w:w="1890" w:type="dxa"/>
            <w:shd w:val="clear" w:color="auto" w:fill="D9D9D9" w:themeFill="background1" w:themeFillShade="D9"/>
            <w:vAlign w:val="center"/>
          </w:tcPr>
          <w:p w14:paraId="1980ABF4" w14:textId="7C07C9CE" w:rsidR="001E257D" w:rsidRPr="00031586" w:rsidRDefault="00576024" w:rsidP="00E42B78">
            <w:pPr>
              <w:pStyle w:val="Caption"/>
              <w:spacing w:after="0" w:line="240" w:lineRule="auto"/>
              <w:jc w:val="center"/>
              <w:rPr>
                <w:b w:val="0"/>
                <w:sz w:val="20"/>
                <w:szCs w:val="20"/>
              </w:rPr>
            </w:pPr>
            <w:r w:rsidRPr="00031586">
              <w:rPr>
                <w:b w:val="0"/>
                <w:sz w:val="20"/>
                <w:szCs w:val="20"/>
              </w:rPr>
              <w:t>Channel Unit Frequency</w:t>
            </w:r>
          </w:p>
        </w:tc>
        <w:tc>
          <w:tcPr>
            <w:tcW w:w="1800" w:type="dxa"/>
            <w:shd w:val="clear" w:color="auto" w:fill="D9D9D9" w:themeFill="background1" w:themeFillShade="D9"/>
            <w:vAlign w:val="center"/>
          </w:tcPr>
          <w:p w14:paraId="7851752C" w14:textId="6CDC09D1" w:rsidR="001E257D" w:rsidRPr="00031586" w:rsidRDefault="00576024" w:rsidP="00E42B78">
            <w:pPr>
              <w:pStyle w:val="Caption"/>
              <w:spacing w:after="0" w:line="240" w:lineRule="auto"/>
              <w:jc w:val="center"/>
              <w:rPr>
                <w:b w:val="0"/>
                <w:sz w:val="20"/>
                <w:szCs w:val="20"/>
              </w:rPr>
            </w:pPr>
            <w:r w:rsidRPr="00031586">
              <w:rPr>
                <w:b w:val="0"/>
                <w:sz w:val="20"/>
                <w:szCs w:val="20"/>
              </w:rPr>
              <w:t>Channel Unit</w:t>
            </w:r>
          </w:p>
        </w:tc>
        <w:tc>
          <w:tcPr>
            <w:tcW w:w="4950" w:type="dxa"/>
            <w:shd w:val="clear" w:color="auto" w:fill="D9D9D9" w:themeFill="background1" w:themeFillShade="D9"/>
            <w:vAlign w:val="center"/>
          </w:tcPr>
          <w:p w14:paraId="68090867" w14:textId="72B4A6B5" w:rsidR="001E257D" w:rsidRPr="00031586" w:rsidRDefault="00DB07EB" w:rsidP="00E42B78">
            <w:pPr>
              <w:pStyle w:val="Caption"/>
              <w:spacing w:after="0" w:line="240" w:lineRule="auto"/>
              <w:jc w:val="left"/>
              <w:rPr>
                <w:b w:val="0"/>
                <w:sz w:val="20"/>
                <w:szCs w:val="20"/>
              </w:rPr>
            </w:pPr>
            <w:r w:rsidRPr="00031586">
              <w:rPr>
                <w:b w:val="0"/>
                <w:sz w:val="20"/>
                <w:szCs w:val="20"/>
              </w:rPr>
              <w:t>Total number of channel units per 100 meters.</w:t>
            </w:r>
          </w:p>
        </w:tc>
      </w:tr>
      <w:tr w:rsidR="001E257D" w:rsidRPr="00031586" w14:paraId="13A20823" w14:textId="77777777" w:rsidTr="00E42B78">
        <w:trPr>
          <w:trHeight w:hRule="exact" w:val="369"/>
        </w:trPr>
        <w:tc>
          <w:tcPr>
            <w:tcW w:w="805" w:type="dxa"/>
            <w:vAlign w:val="center"/>
          </w:tcPr>
          <w:p w14:paraId="79C7FBEC" w14:textId="37D3AD16" w:rsidR="001E257D" w:rsidRPr="00031586" w:rsidRDefault="001E257D" w:rsidP="00E42B78">
            <w:pPr>
              <w:pStyle w:val="Caption"/>
              <w:spacing w:after="0" w:line="240" w:lineRule="auto"/>
              <w:jc w:val="center"/>
              <w:rPr>
                <w:b w:val="0"/>
                <w:sz w:val="20"/>
                <w:szCs w:val="20"/>
              </w:rPr>
            </w:pPr>
            <w:r w:rsidRPr="00031586">
              <w:rPr>
                <w:b w:val="0"/>
                <w:sz w:val="20"/>
                <w:szCs w:val="20"/>
              </w:rPr>
              <w:t>9</w:t>
            </w:r>
          </w:p>
        </w:tc>
        <w:tc>
          <w:tcPr>
            <w:tcW w:w="1890" w:type="dxa"/>
            <w:vAlign w:val="center"/>
          </w:tcPr>
          <w:p w14:paraId="08187603" w14:textId="4F960729" w:rsidR="001E257D" w:rsidRPr="00031586" w:rsidRDefault="00576024" w:rsidP="00E42B78">
            <w:pPr>
              <w:pStyle w:val="Caption"/>
              <w:spacing w:after="0" w:line="240" w:lineRule="auto"/>
              <w:jc w:val="center"/>
              <w:rPr>
                <w:b w:val="0"/>
                <w:sz w:val="20"/>
                <w:szCs w:val="20"/>
              </w:rPr>
            </w:pPr>
            <w:r w:rsidRPr="00031586">
              <w:rPr>
                <w:b w:val="0"/>
                <w:sz w:val="20"/>
                <w:szCs w:val="20"/>
              </w:rPr>
              <w:t>Slow Water Percent</w:t>
            </w:r>
          </w:p>
        </w:tc>
        <w:tc>
          <w:tcPr>
            <w:tcW w:w="1800" w:type="dxa"/>
            <w:vAlign w:val="center"/>
          </w:tcPr>
          <w:p w14:paraId="2D740C82" w14:textId="30BF86FE" w:rsidR="001E257D" w:rsidRPr="00031586" w:rsidRDefault="00576024" w:rsidP="00E42B78">
            <w:pPr>
              <w:pStyle w:val="Caption"/>
              <w:spacing w:after="0" w:line="240" w:lineRule="auto"/>
              <w:jc w:val="center"/>
              <w:rPr>
                <w:b w:val="0"/>
                <w:sz w:val="20"/>
                <w:szCs w:val="20"/>
              </w:rPr>
            </w:pPr>
            <w:r w:rsidRPr="00031586">
              <w:rPr>
                <w:b w:val="0"/>
                <w:sz w:val="20"/>
                <w:szCs w:val="20"/>
              </w:rPr>
              <w:t>Channel Unit</w:t>
            </w:r>
          </w:p>
        </w:tc>
        <w:tc>
          <w:tcPr>
            <w:tcW w:w="4950" w:type="dxa"/>
            <w:vAlign w:val="center"/>
          </w:tcPr>
          <w:p w14:paraId="5810B2A3" w14:textId="011E5634" w:rsidR="001E257D" w:rsidRPr="00031586" w:rsidRDefault="009B77E7" w:rsidP="00E42B78">
            <w:pPr>
              <w:pStyle w:val="Caption"/>
              <w:spacing w:after="0" w:line="240" w:lineRule="auto"/>
              <w:jc w:val="left"/>
              <w:rPr>
                <w:b w:val="0"/>
                <w:sz w:val="20"/>
                <w:szCs w:val="20"/>
              </w:rPr>
            </w:pPr>
            <w:r w:rsidRPr="00031586">
              <w:rPr>
                <w:rFonts w:eastAsia="Times New Roman"/>
                <w:b w:val="0"/>
                <w:color w:val="000000"/>
                <w:sz w:val="20"/>
                <w:szCs w:val="20"/>
              </w:rPr>
              <w:t>Number of Slow Water/Pool channel units per 100 meters.</w:t>
            </w:r>
          </w:p>
        </w:tc>
      </w:tr>
      <w:tr w:rsidR="001E257D" w:rsidRPr="00031586" w14:paraId="77DAE625" w14:textId="77777777" w:rsidTr="00E42B78">
        <w:trPr>
          <w:trHeight w:hRule="exact" w:val="540"/>
        </w:trPr>
        <w:tc>
          <w:tcPr>
            <w:tcW w:w="805" w:type="dxa"/>
            <w:shd w:val="clear" w:color="auto" w:fill="D9D9D9" w:themeFill="background1" w:themeFillShade="D9"/>
            <w:vAlign w:val="center"/>
          </w:tcPr>
          <w:p w14:paraId="4A1ECFED" w14:textId="027A19D1" w:rsidR="001E257D" w:rsidRPr="00031586" w:rsidRDefault="001E257D" w:rsidP="00E42B78">
            <w:pPr>
              <w:pStyle w:val="Caption"/>
              <w:spacing w:after="0" w:line="240" w:lineRule="auto"/>
              <w:jc w:val="center"/>
              <w:rPr>
                <w:b w:val="0"/>
                <w:sz w:val="20"/>
                <w:szCs w:val="20"/>
              </w:rPr>
            </w:pPr>
            <w:r w:rsidRPr="00031586">
              <w:rPr>
                <w:b w:val="0"/>
                <w:sz w:val="20"/>
                <w:szCs w:val="20"/>
              </w:rPr>
              <w:t>10</w:t>
            </w:r>
          </w:p>
        </w:tc>
        <w:tc>
          <w:tcPr>
            <w:tcW w:w="1890" w:type="dxa"/>
            <w:shd w:val="clear" w:color="auto" w:fill="D9D9D9" w:themeFill="background1" w:themeFillShade="D9"/>
            <w:vAlign w:val="center"/>
          </w:tcPr>
          <w:p w14:paraId="1B1B8D31" w14:textId="113239CC" w:rsidR="001E257D" w:rsidRPr="00031586" w:rsidRDefault="00576024" w:rsidP="00E42B78">
            <w:pPr>
              <w:pStyle w:val="Caption"/>
              <w:spacing w:after="0" w:line="240" w:lineRule="auto"/>
              <w:jc w:val="center"/>
              <w:rPr>
                <w:b w:val="0"/>
                <w:sz w:val="20"/>
                <w:szCs w:val="20"/>
              </w:rPr>
            </w:pPr>
            <w:r w:rsidRPr="00031586">
              <w:rPr>
                <w:b w:val="0"/>
                <w:sz w:val="20"/>
                <w:szCs w:val="20"/>
              </w:rPr>
              <w:t>Riparian Cover: No Canopy</w:t>
            </w:r>
          </w:p>
        </w:tc>
        <w:tc>
          <w:tcPr>
            <w:tcW w:w="1800" w:type="dxa"/>
            <w:shd w:val="clear" w:color="auto" w:fill="D9D9D9" w:themeFill="background1" w:themeFillShade="D9"/>
            <w:vAlign w:val="center"/>
          </w:tcPr>
          <w:p w14:paraId="0B045F54" w14:textId="10B3BBE0" w:rsidR="001E257D" w:rsidRPr="00031586" w:rsidRDefault="00576024" w:rsidP="00E42B78">
            <w:pPr>
              <w:pStyle w:val="Caption"/>
              <w:spacing w:after="0" w:line="240" w:lineRule="auto"/>
              <w:jc w:val="center"/>
              <w:rPr>
                <w:b w:val="0"/>
                <w:sz w:val="20"/>
                <w:szCs w:val="20"/>
              </w:rPr>
            </w:pPr>
            <w:r w:rsidRPr="00031586">
              <w:rPr>
                <w:b w:val="0"/>
                <w:sz w:val="20"/>
                <w:szCs w:val="20"/>
              </w:rPr>
              <w:t>Riparian</w:t>
            </w:r>
          </w:p>
        </w:tc>
        <w:tc>
          <w:tcPr>
            <w:tcW w:w="4950" w:type="dxa"/>
            <w:shd w:val="clear" w:color="auto" w:fill="D9D9D9" w:themeFill="background1" w:themeFillShade="D9"/>
            <w:vAlign w:val="center"/>
          </w:tcPr>
          <w:p w14:paraId="41C9DAC7" w14:textId="061DC1CC" w:rsidR="001E257D" w:rsidRPr="00031586" w:rsidRDefault="00DB07EB" w:rsidP="00E42B78">
            <w:pPr>
              <w:pStyle w:val="Caption"/>
              <w:spacing w:after="0" w:line="240" w:lineRule="auto"/>
              <w:jc w:val="left"/>
              <w:rPr>
                <w:b w:val="0"/>
                <w:sz w:val="20"/>
                <w:szCs w:val="20"/>
              </w:rPr>
            </w:pPr>
            <w:r w:rsidRPr="00031586">
              <w:rPr>
                <w:rFonts w:eastAsia="Times New Roman"/>
                <w:b w:val="0"/>
                <w:color w:val="000000"/>
                <w:sz w:val="20"/>
                <w:szCs w:val="20"/>
              </w:rPr>
              <w:t>Percent of riparian canopy devoid of vegetation.</w:t>
            </w:r>
          </w:p>
        </w:tc>
      </w:tr>
      <w:tr w:rsidR="001E257D" w:rsidRPr="00031586" w14:paraId="7142D9AC" w14:textId="77777777" w:rsidTr="00E42B78">
        <w:trPr>
          <w:trHeight w:hRule="exact" w:val="540"/>
        </w:trPr>
        <w:tc>
          <w:tcPr>
            <w:tcW w:w="805" w:type="dxa"/>
            <w:vAlign w:val="center"/>
          </w:tcPr>
          <w:p w14:paraId="23BC2230" w14:textId="3F8F7A13" w:rsidR="001E257D" w:rsidRPr="00031586" w:rsidRDefault="001E257D" w:rsidP="00E42B78">
            <w:pPr>
              <w:pStyle w:val="Caption"/>
              <w:spacing w:after="0" w:line="240" w:lineRule="auto"/>
              <w:jc w:val="center"/>
              <w:rPr>
                <w:b w:val="0"/>
                <w:sz w:val="20"/>
                <w:szCs w:val="20"/>
              </w:rPr>
            </w:pPr>
            <w:r w:rsidRPr="00031586">
              <w:rPr>
                <w:b w:val="0"/>
                <w:sz w:val="20"/>
                <w:szCs w:val="20"/>
              </w:rPr>
              <w:t>11</w:t>
            </w:r>
          </w:p>
        </w:tc>
        <w:tc>
          <w:tcPr>
            <w:tcW w:w="1890" w:type="dxa"/>
            <w:vAlign w:val="center"/>
          </w:tcPr>
          <w:p w14:paraId="037851F3" w14:textId="67F56C81" w:rsidR="001E257D" w:rsidRPr="00031586" w:rsidRDefault="00576024" w:rsidP="00E42B78">
            <w:pPr>
              <w:pStyle w:val="Caption"/>
              <w:spacing w:after="0" w:line="240" w:lineRule="auto"/>
              <w:jc w:val="center"/>
              <w:rPr>
                <w:b w:val="0"/>
                <w:sz w:val="20"/>
                <w:szCs w:val="20"/>
              </w:rPr>
            </w:pPr>
            <w:r w:rsidRPr="00031586">
              <w:rPr>
                <w:b w:val="0"/>
                <w:sz w:val="20"/>
                <w:szCs w:val="20"/>
              </w:rPr>
              <w:t>Substrate: D50</w:t>
            </w:r>
          </w:p>
        </w:tc>
        <w:tc>
          <w:tcPr>
            <w:tcW w:w="1800" w:type="dxa"/>
            <w:vAlign w:val="center"/>
          </w:tcPr>
          <w:p w14:paraId="39EC87D5" w14:textId="64293C36" w:rsidR="001E257D" w:rsidRPr="00031586" w:rsidRDefault="00576024" w:rsidP="00E42B78">
            <w:pPr>
              <w:pStyle w:val="Caption"/>
              <w:spacing w:after="0" w:line="240" w:lineRule="auto"/>
              <w:jc w:val="center"/>
              <w:rPr>
                <w:b w:val="0"/>
                <w:sz w:val="20"/>
                <w:szCs w:val="20"/>
              </w:rPr>
            </w:pPr>
            <w:r w:rsidRPr="00031586">
              <w:rPr>
                <w:b w:val="0"/>
                <w:sz w:val="20"/>
                <w:szCs w:val="20"/>
              </w:rPr>
              <w:t>Substrate</w:t>
            </w:r>
          </w:p>
        </w:tc>
        <w:tc>
          <w:tcPr>
            <w:tcW w:w="4950" w:type="dxa"/>
            <w:vAlign w:val="center"/>
          </w:tcPr>
          <w:p w14:paraId="4223C4D4" w14:textId="50141EF2" w:rsidR="001E257D" w:rsidRPr="00031586" w:rsidRDefault="00DB07EB" w:rsidP="00E42B78">
            <w:pPr>
              <w:pStyle w:val="Caption"/>
              <w:spacing w:after="0" w:line="240" w:lineRule="auto"/>
              <w:jc w:val="left"/>
              <w:rPr>
                <w:b w:val="0"/>
                <w:sz w:val="20"/>
                <w:szCs w:val="20"/>
              </w:rPr>
            </w:pPr>
            <w:r w:rsidRPr="00031586">
              <w:rPr>
                <w:rFonts w:eastAsia="Times New Roman"/>
                <w:b w:val="0"/>
                <w:color w:val="000000"/>
                <w:sz w:val="20"/>
                <w:szCs w:val="20"/>
              </w:rPr>
              <w:t>Diameter of the 50th percentile particle derived from pebble counts.</w:t>
            </w:r>
          </w:p>
        </w:tc>
      </w:tr>
      <w:tr w:rsidR="001E257D" w:rsidRPr="00031586" w14:paraId="76921683" w14:textId="77777777" w:rsidTr="00E42B78">
        <w:trPr>
          <w:trHeight w:hRule="exact" w:val="810"/>
        </w:trPr>
        <w:tc>
          <w:tcPr>
            <w:tcW w:w="805" w:type="dxa"/>
            <w:shd w:val="clear" w:color="auto" w:fill="D9D9D9" w:themeFill="background1" w:themeFillShade="D9"/>
            <w:vAlign w:val="center"/>
          </w:tcPr>
          <w:p w14:paraId="2CA58177" w14:textId="213DC4F6" w:rsidR="001E257D" w:rsidRPr="00031586" w:rsidRDefault="001E257D" w:rsidP="00E42B78">
            <w:pPr>
              <w:pStyle w:val="Caption"/>
              <w:spacing w:after="0" w:line="240" w:lineRule="auto"/>
              <w:jc w:val="center"/>
              <w:rPr>
                <w:b w:val="0"/>
                <w:sz w:val="20"/>
                <w:szCs w:val="20"/>
              </w:rPr>
            </w:pPr>
            <w:r w:rsidRPr="00031586">
              <w:rPr>
                <w:b w:val="0"/>
                <w:sz w:val="20"/>
                <w:szCs w:val="20"/>
              </w:rPr>
              <w:t>12</w:t>
            </w:r>
          </w:p>
        </w:tc>
        <w:tc>
          <w:tcPr>
            <w:tcW w:w="1890" w:type="dxa"/>
            <w:shd w:val="clear" w:color="auto" w:fill="D9D9D9" w:themeFill="background1" w:themeFillShade="D9"/>
            <w:vAlign w:val="center"/>
          </w:tcPr>
          <w:p w14:paraId="64646DF2" w14:textId="52F0BA37" w:rsidR="001E257D" w:rsidRPr="00031586" w:rsidRDefault="00576024" w:rsidP="00E42B78">
            <w:pPr>
              <w:pStyle w:val="Caption"/>
              <w:spacing w:after="0" w:line="240" w:lineRule="auto"/>
              <w:jc w:val="center"/>
              <w:rPr>
                <w:b w:val="0"/>
                <w:sz w:val="20"/>
                <w:szCs w:val="20"/>
              </w:rPr>
            </w:pPr>
            <w:r w:rsidRPr="00031586">
              <w:rPr>
                <w:b w:val="0"/>
                <w:sz w:val="20"/>
                <w:szCs w:val="20"/>
              </w:rPr>
              <w:t>Disturbance Index</w:t>
            </w:r>
          </w:p>
        </w:tc>
        <w:tc>
          <w:tcPr>
            <w:tcW w:w="1800" w:type="dxa"/>
            <w:shd w:val="clear" w:color="auto" w:fill="D9D9D9" w:themeFill="background1" w:themeFillShade="D9"/>
            <w:vAlign w:val="center"/>
          </w:tcPr>
          <w:p w14:paraId="7BDAD432" w14:textId="1A9FB180" w:rsidR="001E257D" w:rsidRPr="00031586" w:rsidRDefault="00576024" w:rsidP="00E42B78">
            <w:pPr>
              <w:pStyle w:val="Caption"/>
              <w:spacing w:after="0" w:line="240" w:lineRule="auto"/>
              <w:jc w:val="center"/>
              <w:rPr>
                <w:b w:val="0"/>
                <w:sz w:val="20"/>
                <w:szCs w:val="20"/>
              </w:rPr>
            </w:pPr>
            <w:r w:rsidRPr="00031586">
              <w:rPr>
                <w:b w:val="0"/>
                <w:sz w:val="20"/>
                <w:szCs w:val="20"/>
              </w:rPr>
              <w:t>Disturbance</w:t>
            </w:r>
          </w:p>
        </w:tc>
        <w:tc>
          <w:tcPr>
            <w:tcW w:w="4950" w:type="dxa"/>
            <w:shd w:val="clear" w:color="auto" w:fill="D9D9D9" w:themeFill="background1" w:themeFillShade="D9"/>
            <w:vAlign w:val="center"/>
          </w:tcPr>
          <w:p w14:paraId="150B88F7" w14:textId="5D973539" w:rsidR="001E257D" w:rsidRPr="00031586" w:rsidRDefault="00031586" w:rsidP="00E42B78">
            <w:pPr>
              <w:pStyle w:val="Caption"/>
              <w:spacing w:after="0" w:line="240" w:lineRule="auto"/>
              <w:jc w:val="left"/>
              <w:rPr>
                <w:b w:val="0"/>
                <w:sz w:val="20"/>
                <w:szCs w:val="20"/>
              </w:rPr>
            </w:pPr>
            <w:r w:rsidRPr="00031586">
              <w:rPr>
                <w:rFonts w:eastAsia="Times New Roman"/>
                <w:b w:val="0"/>
                <w:color w:val="000000"/>
                <w:sz w:val="20"/>
                <w:szCs w:val="20"/>
              </w:rPr>
              <w:t>Disturbance index that includes measures of % urban, % agricultural, % impervious surface, and road density (Whittier et al. 2011).</w:t>
            </w:r>
          </w:p>
        </w:tc>
      </w:tr>
      <w:tr w:rsidR="001E257D" w:rsidRPr="00031586" w14:paraId="54D61454" w14:textId="77777777" w:rsidTr="00E42B78">
        <w:trPr>
          <w:trHeight w:hRule="exact" w:val="531"/>
        </w:trPr>
        <w:tc>
          <w:tcPr>
            <w:tcW w:w="805" w:type="dxa"/>
            <w:vAlign w:val="center"/>
          </w:tcPr>
          <w:p w14:paraId="5D7694ED" w14:textId="7A970C43" w:rsidR="001E257D" w:rsidRPr="00031586" w:rsidRDefault="001E257D" w:rsidP="00E42B78">
            <w:pPr>
              <w:pStyle w:val="Caption"/>
              <w:spacing w:after="0" w:line="240" w:lineRule="auto"/>
              <w:jc w:val="center"/>
              <w:rPr>
                <w:b w:val="0"/>
                <w:sz w:val="20"/>
                <w:szCs w:val="20"/>
              </w:rPr>
            </w:pPr>
            <w:r w:rsidRPr="00031586">
              <w:rPr>
                <w:b w:val="0"/>
                <w:sz w:val="20"/>
                <w:szCs w:val="20"/>
              </w:rPr>
              <w:t>13</w:t>
            </w:r>
          </w:p>
        </w:tc>
        <w:tc>
          <w:tcPr>
            <w:tcW w:w="1890" w:type="dxa"/>
            <w:vAlign w:val="center"/>
          </w:tcPr>
          <w:p w14:paraId="293C3352" w14:textId="2EE9D91A" w:rsidR="001E257D" w:rsidRPr="00031586" w:rsidRDefault="00576024" w:rsidP="00E42B78">
            <w:pPr>
              <w:pStyle w:val="Caption"/>
              <w:spacing w:after="0" w:line="240" w:lineRule="auto"/>
              <w:jc w:val="center"/>
              <w:rPr>
                <w:b w:val="0"/>
                <w:sz w:val="20"/>
                <w:szCs w:val="20"/>
              </w:rPr>
            </w:pPr>
            <w:r w:rsidRPr="00031586">
              <w:rPr>
                <w:b w:val="0"/>
                <w:sz w:val="20"/>
                <w:szCs w:val="20"/>
              </w:rPr>
              <w:t>Substrate: &lt;2 mm</w:t>
            </w:r>
          </w:p>
        </w:tc>
        <w:tc>
          <w:tcPr>
            <w:tcW w:w="1800" w:type="dxa"/>
            <w:vAlign w:val="center"/>
          </w:tcPr>
          <w:p w14:paraId="0589A7DC" w14:textId="1216D609" w:rsidR="001E257D" w:rsidRPr="00031586" w:rsidRDefault="00576024" w:rsidP="00E42B78">
            <w:pPr>
              <w:pStyle w:val="Caption"/>
              <w:spacing w:after="0" w:line="240" w:lineRule="auto"/>
              <w:jc w:val="center"/>
              <w:rPr>
                <w:b w:val="0"/>
                <w:sz w:val="20"/>
                <w:szCs w:val="20"/>
              </w:rPr>
            </w:pPr>
            <w:r w:rsidRPr="00031586">
              <w:rPr>
                <w:b w:val="0"/>
                <w:sz w:val="20"/>
                <w:szCs w:val="20"/>
              </w:rPr>
              <w:t>Substrate</w:t>
            </w:r>
          </w:p>
        </w:tc>
        <w:tc>
          <w:tcPr>
            <w:tcW w:w="4950" w:type="dxa"/>
            <w:vAlign w:val="center"/>
          </w:tcPr>
          <w:p w14:paraId="0CF958F3" w14:textId="37F645B3" w:rsidR="001E257D" w:rsidRPr="00031586" w:rsidRDefault="00031586" w:rsidP="00E42B78">
            <w:pPr>
              <w:pStyle w:val="Caption"/>
              <w:spacing w:after="0" w:line="240" w:lineRule="auto"/>
              <w:jc w:val="left"/>
              <w:rPr>
                <w:b w:val="0"/>
                <w:sz w:val="20"/>
                <w:szCs w:val="20"/>
              </w:rPr>
            </w:pPr>
            <w:r w:rsidRPr="00031586">
              <w:rPr>
                <w:rFonts w:eastAsia="Times New Roman"/>
                <w:b w:val="0"/>
                <w:color w:val="000000"/>
                <w:sz w:val="20"/>
                <w:szCs w:val="20"/>
              </w:rPr>
              <w:t>Average percentage of pool tail substrates comprised of fine sediment &lt;2 mm.</w:t>
            </w:r>
          </w:p>
        </w:tc>
      </w:tr>
      <w:tr w:rsidR="00031586" w:rsidRPr="00031586" w14:paraId="0A1EDD76" w14:textId="77777777" w:rsidTr="00E42B78">
        <w:trPr>
          <w:trHeight w:hRule="exact" w:val="639"/>
        </w:trPr>
        <w:tc>
          <w:tcPr>
            <w:tcW w:w="805" w:type="dxa"/>
            <w:tcBorders>
              <w:bottom w:val="single" w:sz="4" w:space="0" w:color="auto"/>
            </w:tcBorders>
            <w:shd w:val="clear" w:color="auto" w:fill="D9D9D9" w:themeFill="background1" w:themeFillShade="D9"/>
            <w:vAlign w:val="center"/>
          </w:tcPr>
          <w:p w14:paraId="33D6C13E" w14:textId="6ACA9E6D" w:rsidR="00031586" w:rsidRPr="00031586" w:rsidRDefault="00031586" w:rsidP="00E42B78">
            <w:pPr>
              <w:pStyle w:val="Caption"/>
              <w:spacing w:after="0" w:line="240" w:lineRule="auto"/>
              <w:jc w:val="center"/>
              <w:rPr>
                <w:b w:val="0"/>
                <w:sz w:val="20"/>
                <w:szCs w:val="20"/>
              </w:rPr>
            </w:pPr>
            <w:r w:rsidRPr="00031586">
              <w:rPr>
                <w:b w:val="0"/>
                <w:sz w:val="20"/>
                <w:szCs w:val="20"/>
              </w:rPr>
              <w:t>14</w:t>
            </w:r>
          </w:p>
        </w:tc>
        <w:tc>
          <w:tcPr>
            <w:tcW w:w="1890" w:type="dxa"/>
            <w:tcBorders>
              <w:bottom w:val="single" w:sz="4" w:space="0" w:color="auto"/>
            </w:tcBorders>
            <w:shd w:val="clear" w:color="auto" w:fill="D9D9D9" w:themeFill="background1" w:themeFillShade="D9"/>
            <w:vAlign w:val="center"/>
          </w:tcPr>
          <w:p w14:paraId="50C0427C" w14:textId="5C4BA607" w:rsidR="00031586" w:rsidRPr="00031586" w:rsidRDefault="00031586" w:rsidP="00E42B78">
            <w:pPr>
              <w:pStyle w:val="Caption"/>
              <w:spacing w:after="0" w:line="240" w:lineRule="auto"/>
              <w:jc w:val="center"/>
              <w:rPr>
                <w:b w:val="0"/>
                <w:sz w:val="20"/>
                <w:szCs w:val="20"/>
              </w:rPr>
            </w:pPr>
            <w:r w:rsidRPr="00031586">
              <w:rPr>
                <w:b w:val="0"/>
                <w:sz w:val="20"/>
                <w:szCs w:val="20"/>
              </w:rPr>
              <w:t>Large Wood Frequency: Wetted</w:t>
            </w:r>
          </w:p>
        </w:tc>
        <w:tc>
          <w:tcPr>
            <w:tcW w:w="1800" w:type="dxa"/>
            <w:tcBorders>
              <w:bottom w:val="single" w:sz="4" w:space="0" w:color="auto"/>
            </w:tcBorders>
            <w:shd w:val="clear" w:color="auto" w:fill="D9D9D9" w:themeFill="background1" w:themeFillShade="D9"/>
            <w:vAlign w:val="center"/>
          </w:tcPr>
          <w:p w14:paraId="7AC37C84" w14:textId="3DDD5988" w:rsidR="00031586" w:rsidRPr="00031586" w:rsidRDefault="00031586" w:rsidP="00E42B78">
            <w:pPr>
              <w:pStyle w:val="Caption"/>
              <w:spacing w:after="0" w:line="240" w:lineRule="auto"/>
              <w:jc w:val="center"/>
              <w:rPr>
                <w:b w:val="0"/>
                <w:sz w:val="20"/>
                <w:szCs w:val="20"/>
              </w:rPr>
            </w:pPr>
            <w:r w:rsidRPr="00031586">
              <w:rPr>
                <w:b w:val="0"/>
                <w:sz w:val="20"/>
                <w:szCs w:val="20"/>
              </w:rPr>
              <w:t>Wood</w:t>
            </w:r>
          </w:p>
        </w:tc>
        <w:tc>
          <w:tcPr>
            <w:tcW w:w="4950" w:type="dxa"/>
            <w:tcBorders>
              <w:bottom w:val="single" w:sz="4" w:space="0" w:color="auto"/>
            </w:tcBorders>
            <w:shd w:val="clear" w:color="auto" w:fill="D9D9D9" w:themeFill="background1" w:themeFillShade="D9"/>
            <w:vAlign w:val="center"/>
          </w:tcPr>
          <w:p w14:paraId="388CBC41" w14:textId="31D2D2C6" w:rsidR="00031586" w:rsidRPr="00031586" w:rsidRDefault="00031586" w:rsidP="00E42B78">
            <w:pPr>
              <w:pStyle w:val="Caption"/>
              <w:spacing w:after="0" w:line="240" w:lineRule="auto"/>
              <w:jc w:val="left"/>
              <w:rPr>
                <w:b w:val="0"/>
                <w:sz w:val="20"/>
                <w:szCs w:val="20"/>
              </w:rPr>
            </w:pPr>
            <w:r w:rsidRPr="00031586">
              <w:rPr>
                <w:rFonts w:eastAsia="Times New Roman"/>
                <w:b w:val="0"/>
                <w:color w:val="000000"/>
                <w:sz w:val="20"/>
                <w:szCs w:val="20"/>
              </w:rPr>
              <w:t>Number of large wood pieces per 100 meters within the wetted channel.</w:t>
            </w:r>
          </w:p>
        </w:tc>
      </w:tr>
    </w:tbl>
    <w:p w14:paraId="7FCD3CF4" w14:textId="4E26CB4E" w:rsidR="00350C7C" w:rsidRPr="00081FC9" w:rsidRDefault="00350C7C" w:rsidP="001E257D">
      <w:pPr>
        <w:pStyle w:val="Caption"/>
      </w:pPr>
      <w:r w:rsidRPr="00081FC9">
        <w:br w:type="page"/>
      </w:r>
    </w:p>
    <w:p w14:paraId="64D75221" w14:textId="55705A25" w:rsidR="007A5889" w:rsidRDefault="007A5889" w:rsidP="007A5889">
      <w:pPr>
        <w:pStyle w:val="Caption"/>
        <w:rPr>
          <w:b w:val="0"/>
        </w:rPr>
      </w:pPr>
      <w:bookmarkStart w:id="346" w:name="_Ref505067699"/>
      <w:commentRangeStart w:id="347"/>
      <w:r>
        <w:lastRenderedPageBreak/>
        <w:t xml:space="preserve">Table </w:t>
      </w:r>
      <w:r w:rsidR="00173D8B">
        <w:rPr>
          <w:noProof/>
        </w:rPr>
        <w:fldChar w:fldCharType="begin"/>
      </w:r>
      <w:r w:rsidR="00173D8B">
        <w:rPr>
          <w:noProof/>
        </w:rPr>
        <w:instrText xml:space="preserve"> SEQ Table \* ARABIC </w:instrText>
      </w:r>
      <w:r w:rsidR="00173D8B">
        <w:rPr>
          <w:noProof/>
        </w:rPr>
        <w:fldChar w:fldCharType="separate"/>
      </w:r>
      <w:r w:rsidR="00ED066B">
        <w:rPr>
          <w:noProof/>
        </w:rPr>
        <w:t>3</w:t>
      </w:r>
      <w:r w:rsidR="00173D8B">
        <w:rPr>
          <w:noProof/>
        </w:rPr>
        <w:fldChar w:fldCharType="end"/>
      </w:r>
      <w:bookmarkEnd w:id="346"/>
      <w:r>
        <w:t xml:space="preserve">. </w:t>
      </w:r>
      <w:r>
        <w:rPr>
          <w:b w:val="0"/>
        </w:rPr>
        <w:t>Globally available attribute (GAA) habitat covariates used to extrapolate quantile regression forest (QRF) model predictions of</w:t>
      </w:r>
      <w:r w:rsidR="0032526F">
        <w:rPr>
          <w:b w:val="0"/>
        </w:rPr>
        <w:t xml:space="preserve"> spring/summer Chinook parr</w:t>
      </w:r>
      <w:r>
        <w:rPr>
          <w:b w:val="0"/>
        </w:rPr>
        <w:t xml:space="preserve"> capacity to a larger scale (e.g., watershed, population).</w:t>
      </w:r>
      <w:commentRangeEnd w:id="347"/>
      <w:r w:rsidR="00300386">
        <w:rPr>
          <w:rStyle w:val="CommentReference"/>
          <w:b w:val="0"/>
          <w:iCs w:val="0"/>
        </w:rPr>
        <w:commentReference w:id="347"/>
      </w:r>
      <w:r w:rsidR="00300386">
        <w:rPr>
          <w:b w:val="0"/>
        </w:rPr>
        <w:t xml:space="preserve"> An ‘X’ denotes the GAA was used in the given extrapolation model.</w:t>
      </w:r>
    </w:p>
    <w:tbl>
      <w:tblPr>
        <w:tblStyle w:val="TableGrid"/>
        <w:tblW w:w="10440" w:type="dxa"/>
        <w:tblLayout w:type="fixed"/>
        <w:tblCellMar>
          <w:left w:w="115" w:type="dxa"/>
          <w:right w:w="115" w:type="dxa"/>
        </w:tblCellMar>
        <w:tblLook w:val="04A0" w:firstRow="1" w:lastRow="0" w:firstColumn="1" w:lastColumn="0" w:noHBand="0" w:noVBand="1"/>
      </w:tblPr>
      <w:tblGrid>
        <w:gridCol w:w="2520"/>
        <w:gridCol w:w="2070"/>
        <w:gridCol w:w="810"/>
        <w:gridCol w:w="1080"/>
        <w:gridCol w:w="1440"/>
        <w:gridCol w:w="1080"/>
        <w:gridCol w:w="1440"/>
      </w:tblGrid>
      <w:tr w:rsidR="007A5889" w:rsidRPr="00873634" w14:paraId="32987132" w14:textId="77777777" w:rsidTr="00E42B78">
        <w:trPr>
          <w:trHeight w:hRule="exact" w:val="631"/>
        </w:trPr>
        <w:tc>
          <w:tcPr>
            <w:tcW w:w="2520" w:type="dxa"/>
            <w:tcBorders>
              <w:top w:val="single" w:sz="4" w:space="0" w:color="auto"/>
              <w:left w:val="nil"/>
              <w:bottom w:val="single" w:sz="4" w:space="0" w:color="auto"/>
              <w:right w:val="nil"/>
            </w:tcBorders>
            <w:tcMar>
              <w:left w:w="72" w:type="dxa"/>
              <w:right w:w="72" w:type="dxa"/>
            </w:tcMar>
            <w:vAlign w:val="center"/>
          </w:tcPr>
          <w:p w14:paraId="6655FC32" w14:textId="77777777" w:rsidR="007A5889" w:rsidRPr="00081FC9" w:rsidRDefault="007A5889" w:rsidP="00E42B78">
            <w:pPr>
              <w:spacing w:line="240" w:lineRule="auto"/>
              <w:contextualSpacing/>
              <w:jc w:val="center"/>
              <w:rPr>
                <w:b/>
                <w:szCs w:val="20"/>
              </w:rPr>
            </w:pPr>
            <w:r>
              <w:rPr>
                <w:b/>
                <w:szCs w:val="20"/>
              </w:rPr>
              <w:t>Covariate</w:t>
            </w:r>
          </w:p>
        </w:tc>
        <w:tc>
          <w:tcPr>
            <w:tcW w:w="2070" w:type="dxa"/>
            <w:tcBorders>
              <w:top w:val="single" w:sz="4" w:space="0" w:color="auto"/>
              <w:left w:val="nil"/>
              <w:bottom w:val="single" w:sz="4" w:space="0" w:color="auto"/>
              <w:right w:val="nil"/>
            </w:tcBorders>
            <w:tcMar>
              <w:left w:w="72" w:type="dxa"/>
              <w:right w:w="72" w:type="dxa"/>
            </w:tcMar>
            <w:vAlign w:val="center"/>
          </w:tcPr>
          <w:p w14:paraId="0BB8EE1F" w14:textId="77777777" w:rsidR="007A5889" w:rsidRPr="00081FC9" w:rsidRDefault="007A5889" w:rsidP="00E42B78">
            <w:pPr>
              <w:spacing w:line="240" w:lineRule="auto"/>
              <w:contextualSpacing/>
              <w:jc w:val="center"/>
              <w:rPr>
                <w:b/>
                <w:szCs w:val="20"/>
              </w:rPr>
            </w:pPr>
            <w:r>
              <w:rPr>
                <w:b/>
                <w:szCs w:val="20"/>
              </w:rPr>
              <w:t>Scale</w:t>
            </w:r>
          </w:p>
        </w:tc>
        <w:tc>
          <w:tcPr>
            <w:tcW w:w="810" w:type="dxa"/>
            <w:tcBorders>
              <w:top w:val="single" w:sz="4" w:space="0" w:color="auto"/>
              <w:left w:val="nil"/>
              <w:bottom w:val="single" w:sz="4" w:space="0" w:color="auto"/>
              <w:right w:val="nil"/>
            </w:tcBorders>
            <w:vAlign w:val="center"/>
          </w:tcPr>
          <w:p w14:paraId="5093DA93" w14:textId="77777777" w:rsidR="007A5889" w:rsidRPr="00081FC9" w:rsidRDefault="007A5889" w:rsidP="00D9778D">
            <w:pPr>
              <w:spacing w:line="240" w:lineRule="auto"/>
              <w:contextualSpacing/>
              <w:jc w:val="center"/>
              <w:rPr>
                <w:b/>
                <w:szCs w:val="20"/>
              </w:rPr>
            </w:pPr>
            <w:r>
              <w:rPr>
                <w:b/>
                <w:szCs w:val="20"/>
              </w:rPr>
              <w:t>Units</w:t>
            </w:r>
          </w:p>
        </w:tc>
        <w:tc>
          <w:tcPr>
            <w:tcW w:w="1080" w:type="dxa"/>
            <w:tcBorders>
              <w:top w:val="single" w:sz="4" w:space="0" w:color="auto"/>
              <w:left w:val="nil"/>
              <w:bottom w:val="single" w:sz="4" w:space="0" w:color="auto"/>
              <w:right w:val="nil"/>
            </w:tcBorders>
            <w:vAlign w:val="center"/>
          </w:tcPr>
          <w:p w14:paraId="533525E6" w14:textId="73A0C6B2" w:rsidR="007A5889" w:rsidRPr="00081FC9" w:rsidRDefault="007A5889" w:rsidP="00D9778D">
            <w:pPr>
              <w:spacing w:line="240" w:lineRule="auto"/>
              <w:contextualSpacing/>
              <w:jc w:val="center"/>
              <w:rPr>
                <w:b/>
                <w:szCs w:val="20"/>
              </w:rPr>
            </w:pPr>
            <w:r>
              <w:rPr>
                <w:b/>
                <w:szCs w:val="20"/>
              </w:rPr>
              <w:t>CHaMP (per m)</w:t>
            </w:r>
          </w:p>
        </w:tc>
        <w:tc>
          <w:tcPr>
            <w:tcW w:w="1440" w:type="dxa"/>
            <w:tcBorders>
              <w:top w:val="single" w:sz="4" w:space="0" w:color="auto"/>
              <w:left w:val="nil"/>
              <w:bottom w:val="single" w:sz="4" w:space="0" w:color="auto"/>
              <w:right w:val="nil"/>
            </w:tcBorders>
            <w:vAlign w:val="center"/>
          </w:tcPr>
          <w:p w14:paraId="38FBC2FE" w14:textId="7EA65B28" w:rsidR="007A5889" w:rsidRPr="00081FC9" w:rsidRDefault="007A5889" w:rsidP="00D9778D">
            <w:pPr>
              <w:spacing w:line="240" w:lineRule="auto"/>
              <w:contextualSpacing/>
              <w:jc w:val="center"/>
              <w:rPr>
                <w:b/>
                <w:szCs w:val="20"/>
              </w:rPr>
            </w:pPr>
            <w:r>
              <w:rPr>
                <w:b/>
                <w:szCs w:val="20"/>
              </w:rPr>
              <w:t>non-CHaMP (per m)</w:t>
            </w:r>
          </w:p>
        </w:tc>
        <w:tc>
          <w:tcPr>
            <w:tcW w:w="1080" w:type="dxa"/>
            <w:tcBorders>
              <w:top w:val="single" w:sz="4" w:space="0" w:color="auto"/>
              <w:left w:val="nil"/>
              <w:bottom w:val="single" w:sz="4" w:space="0" w:color="auto"/>
              <w:right w:val="nil"/>
            </w:tcBorders>
            <w:vAlign w:val="center"/>
          </w:tcPr>
          <w:p w14:paraId="2D746D55" w14:textId="76EBB492" w:rsidR="007A5889" w:rsidRPr="00081FC9" w:rsidRDefault="007A5889" w:rsidP="00D9778D">
            <w:pPr>
              <w:spacing w:line="240" w:lineRule="auto"/>
              <w:contextualSpacing/>
              <w:jc w:val="center"/>
              <w:rPr>
                <w:b/>
                <w:szCs w:val="20"/>
              </w:rPr>
            </w:pPr>
            <w:r>
              <w:rPr>
                <w:b/>
                <w:szCs w:val="20"/>
              </w:rPr>
              <w:t>CHaMP (per m</w:t>
            </w:r>
            <w:r w:rsidRPr="00690855">
              <w:rPr>
                <w:b/>
                <w:szCs w:val="20"/>
                <w:vertAlign w:val="superscript"/>
              </w:rPr>
              <w:t>2</w:t>
            </w:r>
            <w:r>
              <w:rPr>
                <w:b/>
                <w:szCs w:val="20"/>
              </w:rPr>
              <w:t>)</w:t>
            </w:r>
          </w:p>
        </w:tc>
        <w:tc>
          <w:tcPr>
            <w:tcW w:w="1440" w:type="dxa"/>
            <w:tcBorders>
              <w:top w:val="single" w:sz="4" w:space="0" w:color="auto"/>
              <w:left w:val="nil"/>
              <w:bottom w:val="single" w:sz="4" w:space="0" w:color="auto"/>
              <w:right w:val="nil"/>
            </w:tcBorders>
            <w:vAlign w:val="center"/>
          </w:tcPr>
          <w:p w14:paraId="66930E4C" w14:textId="32B0B6EA" w:rsidR="007A5889" w:rsidRPr="00081FC9" w:rsidRDefault="007A5889" w:rsidP="00D9778D">
            <w:pPr>
              <w:spacing w:line="240" w:lineRule="auto"/>
              <w:contextualSpacing/>
              <w:jc w:val="center"/>
              <w:rPr>
                <w:b/>
                <w:szCs w:val="20"/>
              </w:rPr>
            </w:pPr>
            <w:r>
              <w:rPr>
                <w:b/>
                <w:szCs w:val="20"/>
              </w:rPr>
              <w:t>non-CHaMP (per m</w:t>
            </w:r>
            <w:r w:rsidRPr="00690855">
              <w:rPr>
                <w:b/>
                <w:szCs w:val="20"/>
                <w:vertAlign w:val="superscript"/>
              </w:rPr>
              <w:t>2</w:t>
            </w:r>
            <w:r>
              <w:rPr>
                <w:b/>
                <w:szCs w:val="20"/>
              </w:rPr>
              <w:t>)</w:t>
            </w:r>
          </w:p>
        </w:tc>
      </w:tr>
      <w:tr w:rsidR="007A5889" w:rsidRPr="00873634" w14:paraId="05862C6D" w14:textId="1D54D5A3" w:rsidTr="00690855">
        <w:trPr>
          <w:trHeight w:hRule="exact" w:val="288"/>
        </w:trPr>
        <w:tc>
          <w:tcPr>
            <w:tcW w:w="2520" w:type="dxa"/>
            <w:tcBorders>
              <w:left w:val="nil"/>
              <w:bottom w:val="nil"/>
              <w:right w:val="nil"/>
            </w:tcBorders>
            <w:tcMar>
              <w:left w:w="72" w:type="dxa"/>
              <w:right w:w="72" w:type="dxa"/>
            </w:tcMar>
            <w:vAlign w:val="center"/>
          </w:tcPr>
          <w:p w14:paraId="7BE97979" w14:textId="4AC64A05" w:rsidR="007A5889" w:rsidRPr="00081FC9" w:rsidRDefault="007A5889" w:rsidP="00747DB4">
            <w:pPr>
              <w:contextualSpacing/>
              <w:jc w:val="left"/>
              <w:rPr>
                <w:szCs w:val="20"/>
              </w:rPr>
            </w:pPr>
            <w:r>
              <w:rPr>
                <w:szCs w:val="20"/>
              </w:rPr>
              <w:t>Mean Annual Velocity</w:t>
            </w:r>
          </w:p>
        </w:tc>
        <w:tc>
          <w:tcPr>
            <w:tcW w:w="2070" w:type="dxa"/>
            <w:tcBorders>
              <w:left w:val="nil"/>
              <w:bottom w:val="nil"/>
              <w:right w:val="nil"/>
            </w:tcBorders>
            <w:tcMar>
              <w:left w:w="72" w:type="dxa"/>
              <w:right w:w="72" w:type="dxa"/>
            </w:tcMar>
            <w:vAlign w:val="center"/>
          </w:tcPr>
          <w:p w14:paraId="46E620D3" w14:textId="6F18514A" w:rsidR="007A5889" w:rsidRPr="00081FC9" w:rsidRDefault="00A4018B" w:rsidP="00747DB4">
            <w:pPr>
              <w:contextualSpacing/>
              <w:jc w:val="center"/>
              <w:rPr>
                <w:szCs w:val="20"/>
              </w:rPr>
            </w:pPr>
            <w:r>
              <w:rPr>
                <w:szCs w:val="20"/>
              </w:rPr>
              <w:t>Reach (2 km)</w:t>
            </w:r>
          </w:p>
        </w:tc>
        <w:tc>
          <w:tcPr>
            <w:tcW w:w="810" w:type="dxa"/>
            <w:tcBorders>
              <w:left w:val="nil"/>
              <w:bottom w:val="nil"/>
              <w:right w:val="nil"/>
            </w:tcBorders>
          </w:tcPr>
          <w:p w14:paraId="040007D0" w14:textId="63A32F56" w:rsidR="007A5889" w:rsidRPr="00081FC9" w:rsidRDefault="00A4018B" w:rsidP="00747DB4">
            <w:pPr>
              <w:contextualSpacing/>
              <w:jc w:val="center"/>
              <w:rPr>
                <w:szCs w:val="20"/>
              </w:rPr>
            </w:pPr>
            <w:r>
              <w:rPr>
                <w:szCs w:val="20"/>
              </w:rPr>
              <w:t>fps</w:t>
            </w:r>
          </w:p>
        </w:tc>
        <w:tc>
          <w:tcPr>
            <w:tcW w:w="1080" w:type="dxa"/>
            <w:tcBorders>
              <w:left w:val="nil"/>
              <w:bottom w:val="nil"/>
              <w:right w:val="nil"/>
            </w:tcBorders>
          </w:tcPr>
          <w:p w14:paraId="6C9A9CE1" w14:textId="20597AAF" w:rsidR="007A5889" w:rsidRPr="00081FC9" w:rsidRDefault="00300386" w:rsidP="00747DB4">
            <w:pPr>
              <w:contextualSpacing/>
              <w:jc w:val="center"/>
              <w:rPr>
                <w:szCs w:val="20"/>
              </w:rPr>
            </w:pPr>
            <w:r>
              <w:rPr>
                <w:szCs w:val="20"/>
              </w:rPr>
              <w:t>-</w:t>
            </w:r>
          </w:p>
        </w:tc>
        <w:tc>
          <w:tcPr>
            <w:tcW w:w="1440" w:type="dxa"/>
            <w:tcBorders>
              <w:left w:val="nil"/>
              <w:bottom w:val="nil"/>
              <w:right w:val="nil"/>
            </w:tcBorders>
          </w:tcPr>
          <w:p w14:paraId="49383C39" w14:textId="2A8C015B" w:rsidR="007A5889" w:rsidRPr="00081FC9" w:rsidRDefault="00A4018B" w:rsidP="00747DB4">
            <w:pPr>
              <w:contextualSpacing/>
              <w:jc w:val="center"/>
              <w:rPr>
                <w:szCs w:val="20"/>
              </w:rPr>
            </w:pPr>
            <w:r>
              <w:rPr>
                <w:szCs w:val="20"/>
              </w:rPr>
              <w:t>X</w:t>
            </w:r>
          </w:p>
        </w:tc>
        <w:tc>
          <w:tcPr>
            <w:tcW w:w="1080" w:type="dxa"/>
            <w:tcBorders>
              <w:left w:val="nil"/>
              <w:bottom w:val="nil"/>
              <w:right w:val="nil"/>
            </w:tcBorders>
          </w:tcPr>
          <w:p w14:paraId="0EBD6055" w14:textId="204A64C9" w:rsidR="007A5889" w:rsidRPr="00081FC9" w:rsidRDefault="00D9778D" w:rsidP="00747DB4">
            <w:pPr>
              <w:contextualSpacing/>
              <w:jc w:val="center"/>
              <w:rPr>
                <w:szCs w:val="20"/>
              </w:rPr>
            </w:pPr>
            <w:r>
              <w:rPr>
                <w:szCs w:val="20"/>
              </w:rPr>
              <w:t>X</w:t>
            </w:r>
          </w:p>
        </w:tc>
        <w:tc>
          <w:tcPr>
            <w:tcW w:w="1440" w:type="dxa"/>
            <w:tcBorders>
              <w:left w:val="nil"/>
              <w:bottom w:val="nil"/>
              <w:right w:val="nil"/>
            </w:tcBorders>
          </w:tcPr>
          <w:p w14:paraId="5A949492" w14:textId="2153A711" w:rsidR="007A5889" w:rsidRPr="00081FC9" w:rsidRDefault="00A4018B" w:rsidP="00747DB4">
            <w:pPr>
              <w:contextualSpacing/>
              <w:jc w:val="center"/>
              <w:rPr>
                <w:szCs w:val="20"/>
              </w:rPr>
            </w:pPr>
            <w:r>
              <w:rPr>
                <w:szCs w:val="20"/>
              </w:rPr>
              <w:t>X</w:t>
            </w:r>
          </w:p>
        </w:tc>
      </w:tr>
      <w:tr w:rsidR="007A5889" w:rsidRPr="00873634" w14:paraId="3A137BFF" w14:textId="11149463" w:rsidTr="00690855">
        <w:trPr>
          <w:trHeight w:hRule="exact" w:val="288"/>
        </w:trPr>
        <w:tc>
          <w:tcPr>
            <w:tcW w:w="2520" w:type="dxa"/>
            <w:tcBorders>
              <w:top w:val="nil"/>
              <w:left w:val="nil"/>
              <w:bottom w:val="nil"/>
              <w:right w:val="nil"/>
            </w:tcBorders>
            <w:tcMar>
              <w:left w:w="72" w:type="dxa"/>
              <w:right w:w="72" w:type="dxa"/>
            </w:tcMar>
            <w:vAlign w:val="center"/>
          </w:tcPr>
          <w:p w14:paraId="0763090C" w14:textId="2B30B733" w:rsidR="007A5889" w:rsidRPr="00081FC9" w:rsidRDefault="007A5889" w:rsidP="00747DB4">
            <w:pPr>
              <w:contextualSpacing/>
              <w:jc w:val="left"/>
              <w:rPr>
                <w:szCs w:val="20"/>
              </w:rPr>
            </w:pPr>
            <w:r>
              <w:rPr>
                <w:szCs w:val="20"/>
              </w:rPr>
              <w:t>Slope</w:t>
            </w:r>
          </w:p>
        </w:tc>
        <w:tc>
          <w:tcPr>
            <w:tcW w:w="2070" w:type="dxa"/>
            <w:tcBorders>
              <w:top w:val="nil"/>
              <w:left w:val="nil"/>
              <w:bottom w:val="nil"/>
              <w:right w:val="nil"/>
            </w:tcBorders>
            <w:tcMar>
              <w:left w:w="72" w:type="dxa"/>
              <w:right w:w="72" w:type="dxa"/>
            </w:tcMar>
            <w:vAlign w:val="center"/>
          </w:tcPr>
          <w:p w14:paraId="7D5ED4B7" w14:textId="54476C90" w:rsidR="007A5889" w:rsidRPr="00081FC9" w:rsidRDefault="00A4018B" w:rsidP="00747DB4">
            <w:pPr>
              <w:contextualSpacing/>
              <w:jc w:val="center"/>
              <w:rPr>
                <w:szCs w:val="20"/>
              </w:rPr>
            </w:pPr>
            <w:r>
              <w:rPr>
                <w:szCs w:val="20"/>
              </w:rPr>
              <w:t>Reach (2 km)</w:t>
            </w:r>
          </w:p>
        </w:tc>
        <w:tc>
          <w:tcPr>
            <w:tcW w:w="810" w:type="dxa"/>
            <w:tcBorders>
              <w:top w:val="nil"/>
              <w:left w:val="nil"/>
              <w:bottom w:val="nil"/>
              <w:right w:val="nil"/>
            </w:tcBorders>
          </w:tcPr>
          <w:p w14:paraId="5EE9F792" w14:textId="3E53357B" w:rsidR="007A5889" w:rsidRPr="00081FC9" w:rsidRDefault="00A4018B" w:rsidP="00747DB4">
            <w:pPr>
              <w:contextualSpacing/>
              <w:jc w:val="center"/>
              <w:rPr>
                <w:szCs w:val="20"/>
              </w:rPr>
            </w:pPr>
            <w:r>
              <w:rPr>
                <w:szCs w:val="20"/>
              </w:rPr>
              <w:t>m/m</w:t>
            </w:r>
          </w:p>
        </w:tc>
        <w:tc>
          <w:tcPr>
            <w:tcW w:w="1080" w:type="dxa"/>
            <w:tcBorders>
              <w:top w:val="nil"/>
              <w:left w:val="nil"/>
              <w:bottom w:val="nil"/>
              <w:right w:val="nil"/>
            </w:tcBorders>
          </w:tcPr>
          <w:p w14:paraId="364BE419" w14:textId="23C4498B" w:rsidR="007A5889"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65297168" w14:textId="78133025" w:rsidR="007A5889" w:rsidRPr="00081FC9" w:rsidRDefault="00300386" w:rsidP="00747DB4">
            <w:pPr>
              <w:contextualSpacing/>
              <w:jc w:val="center"/>
              <w:rPr>
                <w:szCs w:val="20"/>
              </w:rPr>
            </w:pPr>
            <w:r>
              <w:rPr>
                <w:szCs w:val="20"/>
              </w:rPr>
              <w:t>-</w:t>
            </w:r>
          </w:p>
        </w:tc>
        <w:tc>
          <w:tcPr>
            <w:tcW w:w="1080" w:type="dxa"/>
            <w:tcBorders>
              <w:top w:val="nil"/>
              <w:left w:val="nil"/>
              <w:bottom w:val="nil"/>
              <w:right w:val="nil"/>
            </w:tcBorders>
          </w:tcPr>
          <w:p w14:paraId="3F0C67C3" w14:textId="61093BA0" w:rsidR="007A5889" w:rsidRPr="00081FC9" w:rsidRDefault="00D9778D" w:rsidP="00747DB4">
            <w:pPr>
              <w:contextualSpacing/>
              <w:jc w:val="center"/>
              <w:rPr>
                <w:szCs w:val="20"/>
              </w:rPr>
            </w:pPr>
            <w:r>
              <w:rPr>
                <w:szCs w:val="20"/>
              </w:rPr>
              <w:t>X</w:t>
            </w:r>
          </w:p>
        </w:tc>
        <w:tc>
          <w:tcPr>
            <w:tcW w:w="1440" w:type="dxa"/>
            <w:tcBorders>
              <w:top w:val="nil"/>
              <w:left w:val="nil"/>
              <w:bottom w:val="nil"/>
              <w:right w:val="nil"/>
            </w:tcBorders>
          </w:tcPr>
          <w:p w14:paraId="5D8D4A4B" w14:textId="213D057A" w:rsidR="007A5889" w:rsidRPr="00081FC9" w:rsidRDefault="00A4018B" w:rsidP="00747DB4">
            <w:pPr>
              <w:contextualSpacing/>
              <w:jc w:val="center"/>
              <w:rPr>
                <w:szCs w:val="20"/>
              </w:rPr>
            </w:pPr>
            <w:r>
              <w:rPr>
                <w:szCs w:val="20"/>
              </w:rPr>
              <w:t>X</w:t>
            </w:r>
          </w:p>
        </w:tc>
      </w:tr>
      <w:tr w:rsidR="007A5889" w:rsidRPr="00873634" w14:paraId="0B64496C" w14:textId="1067FF28" w:rsidTr="00690855">
        <w:trPr>
          <w:trHeight w:hRule="exact" w:val="288"/>
        </w:trPr>
        <w:tc>
          <w:tcPr>
            <w:tcW w:w="2520" w:type="dxa"/>
            <w:tcBorders>
              <w:top w:val="nil"/>
              <w:left w:val="nil"/>
              <w:bottom w:val="nil"/>
              <w:right w:val="nil"/>
            </w:tcBorders>
            <w:tcMar>
              <w:left w:w="72" w:type="dxa"/>
              <w:right w:w="72" w:type="dxa"/>
            </w:tcMar>
            <w:vAlign w:val="center"/>
          </w:tcPr>
          <w:p w14:paraId="1888C7DF" w14:textId="67DAF38D" w:rsidR="007A5889" w:rsidRPr="00081FC9" w:rsidRDefault="007A5889" w:rsidP="00747DB4">
            <w:pPr>
              <w:contextualSpacing/>
              <w:jc w:val="left"/>
              <w:rPr>
                <w:szCs w:val="20"/>
              </w:rPr>
            </w:pPr>
            <w:r>
              <w:rPr>
                <w:szCs w:val="20"/>
              </w:rPr>
              <w:t>Drainage Area (sqrt)</w:t>
            </w:r>
          </w:p>
        </w:tc>
        <w:tc>
          <w:tcPr>
            <w:tcW w:w="2070" w:type="dxa"/>
            <w:tcBorders>
              <w:top w:val="nil"/>
              <w:left w:val="nil"/>
              <w:bottom w:val="nil"/>
              <w:right w:val="nil"/>
            </w:tcBorders>
            <w:tcMar>
              <w:left w:w="72" w:type="dxa"/>
              <w:right w:w="72" w:type="dxa"/>
            </w:tcMar>
            <w:vAlign w:val="center"/>
          </w:tcPr>
          <w:p w14:paraId="52686E82" w14:textId="70964785" w:rsidR="007A5889" w:rsidRPr="00081FC9" w:rsidRDefault="00A4018B" w:rsidP="00747DB4">
            <w:pPr>
              <w:contextualSpacing/>
              <w:jc w:val="center"/>
              <w:rPr>
                <w:szCs w:val="20"/>
              </w:rPr>
            </w:pPr>
            <w:r>
              <w:rPr>
                <w:szCs w:val="20"/>
              </w:rPr>
              <w:t>Reach (2 km)</w:t>
            </w:r>
          </w:p>
        </w:tc>
        <w:tc>
          <w:tcPr>
            <w:tcW w:w="810" w:type="dxa"/>
            <w:tcBorders>
              <w:top w:val="nil"/>
              <w:left w:val="nil"/>
              <w:bottom w:val="nil"/>
              <w:right w:val="nil"/>
            </w:tcBorders>
          </w:tcPr>
          <w:p w14:paraId="2B86C71B" w14:textId="11EFE61C" w:rsidR="007A5889" w:rsidRPr="00081FC9" w:rsidRDefault="00A4018B" w:rsidP="00747DB4">
            <w:pPr>
              <w:contextualSpacing/>
              <w:jc w:val="center"/>
              <w:rPr>
                <w:szCs w:val="20"/>
              </w:rPr>
            </w:pPr>
            <w:r>
              <w:rPr>
                <w:szCs w:val="20"/>
              </w:rPr>
              <w:t>km</w:t>
            </w:r>
            <w:r w:rsidRPr="00A4018B">
              <w:rPr>
                <w:szCs w:val="20"/>
                <w:vertAlign w:val="superscript"/>
              </w:rPr>
              <w:t>2</w:t>
            </w:r>
          </w:p>
        </w:tc>
        <w:tc>
          <w:tcPr>
            <w:tcW w:w="1080" w:type="dxa"/>
            <w:tcBorders>
              <w:top w:val="nil"/>
              <w:left w:val="nil"/>
              <w:bottom w:val="nil"/>
              <w:right w:val="nil"/>
            </w:tcBorders>
          </w:tcPr>
          <w:p w14:paraId="2A8F2F79" w14:textId="3C46154A" w:rsidR="007A5889"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06397FC7" w14:textId="581CC597" w:rsidR="007A5889" w:rsidRPr="00081FC9" w:rsidRDefault="00A4018B" w:rsidP="00747DB4">
            <w:pPr>
              <w:contextualSpacing/>
              <w:jc w:val="center"/>
              <w:rPr>
                <w:szCs w:val="20"/>
              </w:rPr>
            </w:pPr>
            <w:r>
              <w:rPr>
                <w:szCs w:val="20"/>
              </w:rPr>
              <w:t>X</w:t>
            </w:r>
          </w:p>
        </w:tc>
        <w:tc>
          <w:tcPr>
            <w:tcW w:w="1080" w:type="dxa"/>
            <w:tcBorders>
              <w:top w:val="nil"/>
              <w:left w:val="nil"/>
              <w:bottom w:val="nil"/>
              <w:right w:val="nil"/>
            </w:tcBorders>
          </w:tcPr>
          <w:p w14:paraId="397612CC" w14:textId="3A414357" w:rsidR="007A5889" w:rsidRPr="00081FC9" w:rsidRDefault="00D9778D" w:rsidP="00747DB4">
            <w:pPr>
              <w:contextualSpacing/>
              <w:jc w:val="center"/>
              <w:rPr>
                <w:szCs w:val="20"/>
              </w:rPr>
            </w:pPr>
            <w:r>
              <w:rPr>
                <w:szCs w:val="20"/>
              </w:rPr>
              <w:t>X</w:t>
            </w:r>
          </w:p>
        </w:tc>
        <w:tc>
          <w:tcPr>
            <w:tcW w:w="1440" w:type="dxa"/>
            <w:tcBorders>
              <w:top w:val="nil"/>
              <w:left w:val="nil"/>
              <w:bottom w:val="nil"/>
              <w:right w:val="nil"/>
            </w:tcBorders>
          </w:tcPr>
          <w:p w14:paraId="00B46831" w14:textId="7347FF08" w:rsidR="007A5889" w:rsidRPr="00081FC9" w:rsidRDefault="00300386" w:rsidP="00747DB4">
            <w:pPr>
              <w:contextualSpacing/>
              <w:jc w:val="center"/>
              <w:rPr>
                <w:szCs w:val="20"/>
              </w:rPr>
            </w:pPr>
            <w:r>
              <w:rPr>
                <w:szCs w:val="20"/>
              </w:rPr>
              <w:t>-</w:t>
            </w:r>
          </w:p>
        </w:tc>
      </w:tr>
      <w:tr w:rsidR="007A5889" w:rsidRPr="00873634" w14:paraId="4C3C1679" w14:textId="240DDE4B" w:rsidTr="00690855">
        <w:trPr>
          <w:trHeight w:hRule="exact" w:val="288"/>
        </w:trPr>
        <w:tc>
          <w:tcPr>
            <w:tcW w:w="2520" w:type="dxa"/>
            <w:tcBorders>
              <w:top w:val="nil"/>
              <w:left w:val="nil"/>
              <w:bottom w:val="nil"/>
              <w:right w:val="nil"/>
            </w:tcBorders>
            <w:tcMar>
              <w:left w:w="72" w:type="dxa"/>
              <w:right w:w="72" w:type="dxa"/>
            </w:tcMar>
            <w:vAlign w:val="center"/>
          </w:tcPr>
          <w:p w14:paraId="21615FB2" w14:textId="1A5F306D" w:rsidR="007A5889" w:rsidRPr="00081FC9" w:rsidRDefault="007A5889" w:rsidP="00747DB4">
            <w:pPr>
              <w:contextualSpacing/>
              <w:jc w:val="left"/>
              <w:rPr>
                <w:szCs w:val="20"/>
              </w:rPr>
            </w:pPr>
            <w:r>
              <w:rPr>
                <w:szCs w:val="20"/>
              </w:rPr>
              <w:t>Bankfull Width – modeled</w:t>
            </w:r>
          </w:p>
        </w:tc>
        <w:tc>
          <w:tcPr>
            <w:tcW w:w="2070" w:type="dxa"/>
            <w:tcBorders>
              <w:top w:val="nil"/>
              <w:left w:val="nil"/>
              <w:bottom w:val="nil"/>
              <w:right w:val="nil"/>
            </w:tcBorders>
            <w:tcMar>
              <w:left w:w="72" w:type="dxa"/>
              <w:right w:w="72" w:type="dxa"/>
            </w:tcMar>
            <w:vAlign w:val="center"/>
          </w:tcPr>
          <w:p w14:paraId="2FA0F0A1" w14:textId="0C8DC34B" w:rsidR="007A5889" w:rsidRPr="00081FC9" w:rsidRDefault="00A4018B" w:rsidP="00747DB4">
            <w:pPr>
              <w:contextualSpacing/>
              <w:jc w:val="center"/>
              <w:rPr>
                <w:szCs w:val="20"/>
              </w:rPr>
            </w:pPr>
            <w:r>
              <w:rPr>
                <w:szCs w:val="20"/>
              </w:rPr>
              <w:t>Site (300 m)</w:t>
            </w:r>
          </w:p>
        </w:tc>
        <w:tc>
          <w:tcPr>
            <w:tcW w:w="810" w:type="dxa"/>
            <w:tcBorders>
              <w:top w:val="nil"/>
              <w:left w:val="nil"/>
              <w:bottom w:val="nil"/>
              <w:right w:val="nil"/>
            </w:tcBorders>
          </w:tcPr>
          <w:p w14:paraId="1712D85A" w14:textId="2447166C" w:rsidR="007A5889" w:rsidRPr="00081FC9" w:rsidRDefault="00A4018B" w:rsidP="00747DB4">
            <w:pPr>
              <w:contextualSpacing/>
              <w:jc w:val="center"/>
              <w:rPr>
                <w:szCs w:val="20"/>
              </w:rPr>
            </w:pPr>
            <w:r>
              <w:rPr>
                <w:szCs w:val="20"/>
              </w:rPr>
              <w:t>m</w:t>
            </w:r>
          </w:p>
        </w:tc>
        <w:tc>
          <w:tcPr>
            <w:tcW w:w="1080" w:type="dxa"/>
            <w:tcBorders>
              <w:top w:val="nil"/>
              <w:left w:val="nil"/>
              <w:bottom w:val="nil"/>
              <w:right w:val="nil"/>
            </w:tcBorders>
          </w:tcPr>
          <w:p w14:paraId="3D83142A" w14:textId="34CCBD98" w:rsidR="007A5889" w:rsidRPr="00081FC9" w:rsidRDefault="00A4018B" w:rsidP="00747DB4">
            <w:pPr>
              <w:contextualSpacing/>
              <w:jc w:val="center"/>
              <w:rPr>
                <w:szCs w:val="20"/>
              </w:rPr>
            </w:pPr>
            <w:r>
              <w:rPr>
                <w:szCs w:val="20"/>
              </w:rPr>
              <w:t>X</w:t>
            </w:r>
          </w:p>
        </w:tc>
        <w:tc>
          <w:tcPr>
            <w:tcW w:w="1440" w:type="dxa"/>
            <w:tcBorders>
              <w:top w:val="nil"/>
              <w:left w:val="nil"/>
              <w:bottom w:val="nil"/>
              <w:right w:val="nil"/>
            </w:tcBorders>
          </w:tcPr>
          <w:p w14:paraId="5EC1478F" w14:textId="62D52146" w:rsidR="007A5889" w:rsidRPr="00081FC9" w:rsidRDefault="00A4018B" w:rsidP="00747DB4">
            <w:pPr>
              <w:contextualSpacing/>
              <w:jc w:val="center"/>
              <w:rPr>
                <w:szCs w:val="20"/>
              </w:rPr>
            </w:pPr>
            <w:r>
              <w:rPr>
                <w:szCs w:val="20"/>
              </w:rPr>
              <w:t>X</w:t>
            </w:r>
          </w:p>
        </w:tc>
        <w:tc>
          <w:tcPr>
            <w:tcW w:w="1080" w:type="dxa"/>
            <w:tcBorders>
              <w:top w:val="nil"/>
              <w:left w:val="nil"/>
              <w:bottom w:val="nil"/>
              <w:right w:val="nil"/>
            </w:tcBorders>
          </w:tcPr>
          <w:p w14:paraId="233EB84C" w14:textId="132AE5EB" w:rsidR="007A5889"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4315A975" w14:textId="706BD144" w:rsidR="007A5889" w:rsidRPr="00081FC9" w:rsidRDefault="00300386" w:rsidP="00747DB4">
            <w:pPr>
              <w:contextualSpacing/>
              <w:jc w:val="center"/>
              <w:rPr>
                <w:szCs w:val="20"/>
              </w:rPr>
            </w:pPr>
            <w:r>
              <w:rPr>
                <w:szCs w:val="20"/>
              </w:rPr>
              <w:t>-</w:t>
            </w:r>
          </w:p>
        </w:tc>
      </w:tr>
      <w:tr w:rsidR="007A5889" w:rsidRPr="00873634" w14:paraId="25DAA96C" w14:textId="77777777" w:rsidTr="00690855">
        <w:trPr>
          <w:trHeight w:hRule="exact" w:val="288"/>
        </w:trPr>
        <w:tc>
          <w:tcPr>
            <w:tcW w:w="2520" w:type="dxa"/>
            <w:tcBorders>
              <w:top w:val="nil"/>
              <w:left w:val="nil"/>
              <w:bottom w:val="nil"/>
              <w:right w:val="nil"/>
            </w:tcBorders>
            <w:tcMar>
              <w:left w:w="72" w:type="dxa"/>
              <w:right w:w="72" w:type="dxa"/>
            </w:tcMar>
            <w:vAlign w:val="center"/>
          </w:tcPr>
          <w:p w14:paraId="05F73D3F" w14:textId="1CB09497" w:rsidR="007A5889" w:rsidRPr="00081FC9" w:rsidRDefault="00A4018B" w:rsidP="00747DB4">
            <w:pPr>
              <w:contextualSpacing/>
              <w:jc w:val="left"/>
              <w:rPr>
                <w:szCs w:val="20"/>
              </w:rPr>
            </w:pPr>
            <w:r>
              <w:rPr>
                <w:szCs w:val="20"/>
              </w:rPr>
              <w:t>Stream Power</w:t>
            </w:r>
          </w:p>
        </w:tc>
        <w:tc>
          <w:tcPr>
            <w:tcW w:w="2070" w:type="dxa"/>
            <w:tcBorders>
              <w:top w:val="nil"/>
              <w:left w:val="nil"/>
              <w:bottom w:val="nil"/>
              <w:right w:val="nil"/>
            </w:tcBorders>
            <w:tcMar>
              <w:left w:w="72" w:type="dxa"/>
              <w:right w:w="72" w:type="dxa"/>
            </w:tcMar>
            <w:vAlign w:val="center"/>
          </w:tcPr>
          <w:p w14:paraId="78F53BC0" w14:textId="63C73D76" w:rsidR="007A5889" w:rsidRPr="00081FC9" w:rsidRDefault="00A4018B" w:rsidP="00747DB4">
            <w:pPr>
              <w:contextualSpacing/>
              <w:jc w:val="center"/>
              <w:rPr>
                <w:szCs w:val="20"/>
              </w:rPr>
            </w:pPr>
            <w:r>
              <w:rPr>
                <w:szCs w:val="20"/>
              </w:rPr>
              <w:t>Reach (2 km)</w:t>
            </w:r>
          </w:p>
        </w:tc>
        <w:tc>
          <w:tcPr>
            <w:tcW w:w="810" w:type="dxa"/>
            <w:tcBorders>
              <w:top w:val="nil"/>
              <w:left w:val="nil"/>
              <w:bottom w:val="nil"/>
              <w:right w:val="nil"/>
            </w:tcBorders>
          </w:tcPr>
          <w:p w14:paraId="730238D9" w14:textId="5633FADC" w:rsidR="007A5889" w:rsidRPr="00081FC9" w:rsidRDefault="00A4018B" w:rsidP="00747DB4">
            <w:pPr>
              <w:contextualSpacing/>
              <w:jc w:val="center"/>
              <w:rPr>
                <w:szCs w:val="20"/>
              </w:rPr>
            </w:pPr>
            <w:r>
              <w:rPr>
                <w:szCs w:val="20"/>
              </w:rPr>
              <w:t>-</w:t>
            </w:r>
          </w:p>
        </w:tc>
        <w:tc>
          <w:tcPr>
            <w:tcW w:w="1080" w:type="dxa"/>
            <w:tcBorders>
              <w:top w:val="nil"/>
              <w:left w:val="nil"/>
              <w:bottom w:val="nil"/>
              <w:right w:val="nil"/>
            </w:tcBorders>
          </w:tcPr>
          <w:p w14:paraId="374BBFAA" w14:textId="67AB8FC6" w:rsidR="007A5889"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7004A6B6" w14:textId="1B5A73A5" w:rsidR="007A5889" w:rsidRPr="00081FC9" w:rsidRDefault="00300386" w:rsidP="00747DB4">
            <w:pPr>
              <w:contextualSpacing/>
              <w:jc w:val="center"/>
              <w:rPr>
                <w:szCs w:val="20"/>
              </w:rPr>
            </w:pPr>
            <w:r>
              <w:rPr>
                <w:szCs w:val="20"/>
              </w:rPr>
              <w:t>-</w:t>
            </w:r>
          </w:p>
        </w:tc>
        <w:tc>
          <w:tcPr>
            <w:tcW w:w="1080" w:type="dxa"/>
            <w:tcBorders>
              <w:top w:val="nil"/>
              <w:left w:val="nil"/>
              <w:bottom w:val="nil"/>
              <w:right w:val="nil"/>
            </w:tcBorders>
          </w:tcPr>
          <w:p w14:paraId="7D7C78AB" w14:textId="6FC32031" w:rsidR="007A5889"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2B2E2F55" w14:textId="6C32B58D" w:rsidR="007A5889" w:rsidRPr="00081FC9" w:rsidRDefault="00300386" w:rsidP="00747DB4">
            <w:pPr>
              <w:contextualSpacing/>
              <w:jc w:val="center"/>
              <w:rPr>
                <w:szCs w:val="20"/>
              </w:rPr>
            </w:pPr>
            <w:r>
              <w:rPr>
                <w:szCs w:val="20"/>
              </w:rPr>
              <w:t>-</w:t>
            </w:r>
          </w:p>
        </w:tc>
      </w:tr>
      <w:tr w:rsidR="00A4018B" w:rsidRPr="00873634" w14:paraId="42504FEB" w14:textId="77777777" w:rsidTr="00690855">
        <w:trPr>
          <w:trHeight w:hRule="exact" w:val="288"/>
        </w:trPr>
        <w:tc>
          <w:tcPr>
            <w:tcW w:w="2520" w:type="dxa"/>
            <w:tcBorders>
              <w:top w:val="nil"/>
              <w:left w:val="nil"/>
              <w:bottom w:val="nil"/>
              <w:right w:val="nil"/>
            </w:tcBorders>
            <w:tcMar>
              <w:left w:w="72" w:type="dxa"/>
              <w:right w:w="72" w:type="dxa"/>
            </w:tcMar>
            <w:vAlign w:val="center"/>
          </w:tcPr>
          <w:p w14:paraId="3EF6E34A" w14:textId="4B1509C7" w:rsidR="00A4018B" w:rsidRDefault="00A4018B" w:rsidP="00747DB4">
            <w:pPr>
              <w:contextualSpacing/>
              <w:jc w:val="left"/>
              <w:rPr>
                <w:szCs w:val="20"/>
              </w:rPr>
            </w:pPr>
            <w:r>
              <w:rPr>
                <w:szCs w:val="20"/>
              </w:rPr>
              <w:t>Bankfull Width</w:t>
            </w:r>
          </w:p>
        </w:tc>
        <w:tc>
          <w:tcPr>
            <w:tcW w:w="2070" w:type="dxa"/>
            <w:tcBorders>
              <w:top w:val="nil"/>
              <w:left w:val="nil"/>
              <w:bottom w:val="nil"/>
              <w:right w:val="nil"/>
            </w:tcBorders>
            <w:tcMar>
              <w:left w:w="72" w:type="dxa"/>
              <w:right w:w="72" w:type="dxa"/>
            </w:tcMar>
            <w:vAlign w:val="center"/>
          </w:tcPr>
          <w:p w14:paraId="207A633A" w14:textId="427F71AB" w:rsidR="00A4018B" w:rsidRDefault="00A4018B" w:rsidP="00747DB4">
            <w:pPr>
              <w:contextualSpacing/>
              <w:jc w:val="center"/>
              <w:rPr>
                <w:szCs w:val="20"/>
              </w:rPr>
            </w:pPr>
            <w:r>
              <w:rPr>
                <w:szCs w:val="20"/>
              </w:rPr>
              <w:t>Site (300 m)</w:t>
            </w:r>
          </w:p>
        </w:tc>
        <w:tc>
          <w:tcPr>
            <w:tcW w:w="810" w:type="dxa"/>
            <w:tcBorders>
              <w:top w:val="nil"/>
              <w:left w:val="nil"/>
              <w:bottom w:val="nil"/>
              <w:right w:val="nil"/>
            </w:tcBorders>
          </w:tcPr>
          <w:p w14:paraId="123D7DA4" w14:textId="63975C12" w:rsidR="00A4018B" w:rsidRPr="00081FC9" w:rsidRDefault="00A4018B" w:rsidP="00747DB4">
            <w:pPr>
              <w:contextualSpacing/>
              <w:jc w:val="center"/>
              <w:rPr>
                <w:szCs w:val="20"/>
              </w:rPr>
            </w:pPr>
            <w:r>
              <w:rPr>
                <w:szCs w:val="20"/>
              </w:rPr>
              <w:t>m</w:t>
            </w:r>
          </w:p>
        </w:tc>
        <w:tc>
          <w:tcPr>
            <w:tcW w:w="1080" w:type="dxa"/>
            <w:tcBorders>
              <w:top w:val="nil"/>
              <w:left w:val="nil"/>
              <w:bottom w:val="nil"/>
              <w:right w:val="nil"/>
            </w:tcBorders>
          </w:tcPr>
          <w:p w14:paraId="5C09C0B0" w14:textId="10956F45" w:rsidR="00A4018B" w:rsidRPr="00081FC9" w:rsidRDefault="00A4018B" w:rsidP="00747DB4">
            <w:pPr>
              <w:contextualSpacing/>
              <w:jc w:val="center"/>
              <w:rPr>
                <w:szCs w:val="20"/>
              </w:rPr>
            </w:pPr>
            <w:r>
              <w:rPr>
                <w:szCs w:val="20"/>
              </w:rPr>
              <w:t>X</w:t>
            </w:r>
          </w:p>
        </w:tc>
        <w:tc>
          <w:tcPr>
            <w:tcW w:w="1440" w:type="dxa"/>
            <w:tcBorders>
              <w:top w:val="nil"/>
              <w:left w:val="nil"/>
              <w:bottom w:val="nil"/>
              <w:right w:val="nil"/>
            </w:tcBorders>
          </w:tcPr>
          <w:p w14:paraId="7D31FE0B" w14:textId="10BC1ABD" w:rsidR="00A4018B" w:rsidRPr="00081FC9" w:rsidRDefault="00300386" w:rsidP="00747DB4">
            <w:pPr>
              <w:contextualSpacing/>
              <w:jc w:val="center"/>
              <w:rPr>
                <w:szCs w:val="20"/>
              </w:rPr>
            </w:pPr>
            <w:r>
              <w:rPr>
                <w:szCs w:val="20"/>
              </w:rPr>
              <w:t>-</w:t>
            </w:r>
          </w:p>
        </w:tc>
        <w:tc>
          <w:tcPr>
            <w:tcW w:w="1080" w:type="dxa"/>
            <w:tcBorders>
              <w:top w:val="nil"/>
              <w:left w:val="nil"/>
              <w:bottom w:val="nil"/>
              <w:right w:val="nil"/>
            </w:tcBorders>
          </w:tcPr>
          <w:p w14:paraId="01EBF199" w14:textId="74C12EC1" w:rsidR="00A4018B" w:rsidRPr="00081FC9" w:rsidRDefault="00D9778D" w:rsidP="00747DB4">
            <w:pPr>
              <w:contextualSpacing/>
              <w:jc w:val="center"/>
              <w:rPr>
                <w:szCs w:val="20"/>
              </w:rPr>
            </w:pPr>
            <w:r>
              <w:rPr>
                <w:szCs w:val="20"/>
              </w:rPr>
              <w:t>X</w:t>
            </w:r>
          </w:p>
        </w:tc>
        <w:tc>
          <w:tcPr>
            <w:tcW w:w="1440" w:type="dxa"/>
            <w:tcBorders>
              <w:top w:val="nil"/>
              <w:left w:val="nil"/>
              <w:bottom w:val="nil"/>
              <w:right w:val="nil"/>
            </w:tcBorders>
          </w:tcPr>
          <w:p w14:paraId="53A028F6" w14:textId="3D07EC0B" w:rsidR="00A4018B" w:rsidRPr="00081FC9" w:rsidRDefault="00A4018B" w:rsidP="00747DB4">
            <w:pPr>
              <w:contextualSpacing/>
              <w:jc w:val="center"/>
              <w:rPr>
                <w:szCs w:val="20"/>
              </w:rPr>
            </w:pPr>
            <w:r>
              <w:rPr>
                <w:szCs w:val="20"/>
              </w:rPr>
              <w:t>X</w:t>
            </w:r>
          </w:p>
        </w:tc>
      </w:tr>
      <w:tr w:rsidR="007A5889" w:rsidRPr="00873634" w14:paraId="618DBAD3" w14:textId="77777777" w:rsidTr="00690855">
        <w:trPr>
          <w:trHeight w:hRule="exact" w:val="288"/>
        </w:trPr>
        <w:tc>
          <w:tcPr>
            <w:tcW w:w="2520" w:type="dxa"/>
            <w:tcBorders>
              <w:top w:val="nil"/>
              <w:left w:val="nil"/>
              <w:bottom w:val="nil"/>
              <w:right w:val="nil"/>
            </w:tcBorders>
            <w:tcMar>
              <w:left w:w="72" w:type="dxa"/>
              <w:right w:w="72" w:type="dxa"/>
            </w:tcMar>
            <w:vAlign w:val="center"/>
          </w:tcPr>
          <w:p w14:paraId="1E77A70A" w14:textId="4B1FED45" w:rsidR="007A5889" w:rsidRPr="00081FC9" w:rsidRDefault="00A4018B" w:rsidP="00747DB4">
            <w:pPr>
              <w:contextualSpacing/>
              <w:jc w:val="left"/>
              <w:rPr>
                <w:szCs w:val="20"/>
              </w:rPr>
            </w:pPr>
            <w:r>
              <w:rPr>
                <w:szCs w:val="20"/>
              </w:rPr>
              <w:t>Channel Type</w:t>
            </w:r>
          </w:p>
        </w:tc>
        <w:tc>
          <w:tcPr>
            <w:tcW w:w="2070" w:type="dxa"/>
            <w:tcBorders>
              <w:top w:val="nil"/>
              <w:left w:val="nil"/>
              <w:bottom w:val="nil"/>
              <w:right w:val="nil"/>
            </w:tcBorders>
            <w:tcMar>
              <w:left w:w="72" w:type="dxa"/>
              <w:right w:w="72" w:type="dxa"/>
            </w:tcMar>
            <w:vAlign w:val="center"/>
          </w:tcPr>
          <w:p w14:paraId="6F4FF2B6" w14:textId="5C51FEAB" w:rsidR="007A5889" w:rsidRPr="00081FC9" w:rsidRDefault="00A4018B" w:rsidP="00747DB4">
            <w:pPr>
              <w:contextualSpacing/>
              <w:jc w:val="center"/>
              <w:rPr>
                <w:szCs w:val="20"/>
              </w:rPr>
            </w:pPr>
            <w:r>
              <w:rPr>
                <w:szCs w:val="20"/>
              </w:rPr>
              <w:t>Site (300 m)</w:t>
            </w:r>
          </w:p>
        </w:tc>
        <w:tc>
          <w:tcPr>
            <w:tcW w:w="810" w:type="dxa"/>
            <w:tcBorders>
              <w:top w:val="nil"/>
              <w:left w:val="nil"/>
              <w:bottom w:val="nil"/>
              <w:right w:val="nil"/>
            </w:tcBorders>
          </w:tcPr>
          <w:p w14:paraId="691F2647" w14:textId="43EB645F" w:rsidR="007A5889" w:rsidRPr="00081FC9" w:rsidRDefault="00A4018B" w:rsidP="00747DB4">
            <w:pPr>
              <w:contextualSpacing/>
              <w:jc w:val="center"/>
              <w:rPr>
                <w:szCs w:val="20"/>
              </w:rPr>
            </w:pPr>
            <w:r>
              <w:rPr>
                <w:szCs w:val="20"/>
              </w:rPr>
              <w:t>-</w:t>
            </w:r>
          </w:p>
        </w:tc>
        <w:tc>
          <w:tcPr>
            <w:tcW w:w="1080" w:type="dxa"/>
            <w:tcBorders>
              <w:top w:val="nil"/>
              <w:left w:val="nil"/>
              <w:bottom w:val="nil"/>
              <w:right w:val="nil"/>
            </w:tcBorders>
          </w:tcPr>
          <w:p w14:paraId="6B0C5CDD" w14:textId="4FDA766B" w:rsidR="007A5889" w:rsidRPr="00081FC9" w:rsidRDefault="00A4018B" w:rsidP="00747DB4">
            <w:pPr>
              <w:contextualSpacing/>
              <w:jc w:val="center"/>
              <w:rPr>
                <w:szCs w:val="20"/>
              </w:rPr>
            </w:pPr>
            <w:r>
              <w:rPr>
                <w:szCs w:val="20"/>
              </w:rPr>
              <w:t>X</w:t>
            </w:r>
          </w:p>
        </w:tc>
        <w:tc>
          <w:tcPr>
            <w:tcW w:w="1440" w:type="dxa"/>
            <w:tcBorders>
              <w:top w:val="nil"/>
              <w:left w:val="nil"/>
              <w:bottom w:val="nil"/>
              <w:right w:val="nil"/>
            </w:tcBorders>
          </w:tcPr>
          <w:p w14:paraId="545379C7" w14:textId="256A5818" w:rsidR="007A5889" w:rsidRPr="00081FC9" w:rsidRDefault="00A4018B" w:rsidP="00747DB4">
            <w:pPr>
              <w:contextualSpacing/>
              <w:jc w:val="center"/>
              <w:rPr>
                <w:szCs w:val="20"/>
              </w:rPr>
            </w:pPr>
            <w:r>
              <w:rPr>
                <w:szCs w:val="20"/>
              </w:rPr>
              <w:t>X</w:t>
            </w:r>
          </w:p>
        </w:tc>
        <w:tc>
          <w:tcPr>
            <w:tcW w:w="1080" w:type="dxa"/>
            <w:tcBorders>
              <w:top w:val="nil"/>
              <w:left w:val="nil"/>
              <w:bottom w:val="nil"/>
              <w:right w:val="nil"/>
            </w:tcBorders>
          </w:tcPr>
          <w:p w14:paraId="2173ABED" w14:textId="2BB6DE01" w:rsidR="007A5889"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6D975466" w14:textId="73F729D9" w:rsidR="007A5889" w:rsidRPr="00081FC9" w:rsidRDefault="00A4018B" w:rsidP="00747DB4">
            <w:pPr>
              <w:contextualSpacing/>
              <w:jc w:val="center"/>
              <w:rPr>
                <w:szCs w:val="20"/>
              </w:rPr>
            </w:pPr>
            <w:r>
              <w:rPr>
                <w:szCs w:val="20"/>
              </w:rPr>
              <w:t>X</w:t>
            </w:r>
          </w:p>
        </w:tc>
      </w:tr>
      <w:tr w:rsidR="00A4018B" w:rsidRPr="00873634" w14:paraId="76C91402" w14:textId="77777777" w:rsidTr="00690855">
        <w:trPr>
          <w:trHeight w:hRule="exact" w:val="288"/>
        </w:trPr>
        <w:tc>
          <w:tcPr>
            <w:tcW w:w="2520" w:type="dxa"/>
            <w:tcBorders>
              <w:top w:val="nil"/>
              <w:left w:val="nil"/>
              <w:bottom w:val="nil"/>
              <w:right w:val="nil"/>
            </w:tcBorders>
            <w:tcMar>
              <w:left w:w="72" w:type="dxa"/>
              <w:right w:w="72" w:type="dxa"/>
            </w:tcMar>
            <w:vAlign w:val="center"/>
          </w:tcPr>
          <w:p w14:paraId="06B01F4D" w14:textId="34407E33" w:rsidR="00A4018B" w:rsidRDefault="00A4018B" w:rsidP="00747DB4">
            <w:pPr>
              <w:contextualSpacing/>
              <w:jc w:val="left"/>
              <w:rPr>
                <w:szCs w:val="20"/>
              </w:rPr>
            </w:pPr>
            <w:r>
              <w:rPr>
                <w:szCs w:val="20"/>
              </w:rPr>
              <w:t>Temperature Range</w:t>
            </w:r>
          </w:p>
        </w:tc>
        <w:tc>
          <w:tcPr>
            <w:tcW w:w="2070" w:type="dxa"/>
            <w:tcBorders>
              <w:top w:val="nil"/>
              <w:left w:val="nil"/>
              <w:bottom w:val="nil"/>
              <w:right w:val="nil"/>
            </w:tcBorders>
            <w:tcMar>
              <w:left w:w="72" w:type="dxa"/>
              <w:right w:w="72" w:type="dxa"/>
            </w:tcMar>
            <w:vAlign w:val="center"/>
          </w:tcPr>
          <w:p w14:paraId="2DAD8279" w14:textId="1FDF7C39" w:rsidR="00A4018B" w:rsidRPr="00081FC9" w:rsidRDefault="00A4018B" w:rsidP="00747DB4">
            <w:pPr>
              <w:contextualSpacing/>
              <w:jc w:val="center"/>
              <w:rPr>
                <w:szCs w:val="20"/>
              </w:rPr>
            </w:pPr>
            <w:r>
              <w:rPr>
                <w:szCs w:val="20"/>
              </w:rPr>
              <w:t>Reach (2 km)</w:t>
            </w:r>
          </w:p>
        </w:tc>
        <w:tc>
          <w:tcPr>
            <w:tcW w:w="810" w:type="dxa"/>
            <w:tcBorders>
              <w:top w:val="nil"/>
              <w:left w:val="nil"/>
              <w:bottom w:val="nil"/>
              <w:right w:val="nil"/>
            </w:tcBorders>
          </w:tcPr>
          <w:p w14:paraId="747329F4" w14:textId="6F381F2B" w:rsidR="00A4018B" w:rsidRPr="00081FC9" w:rsidRDefault="00A4018B" w:rsidP="00747DB4">
            <w:pPr>
              <w:contextualSpacing/>
              <w:jc w:val="center"/>
              <w:rPr>
                <w:szCs w:val="20"/>
              </w:rPr>
            </w:pPr>
            <w:r>
              <w:rPr>
                <w:szCs w:val="20"/>
              </w:rPr>
              <w:t>°C</w:t>
            </w:r>
          </w:p>
        </w:tc>
        <w:tc>
          <w:tcPr>
            <w:tcW w:w="1080" w:type="dxa"/>
            <w:tcBorders>
              <w:top w:val="nil"/>
              <w:left w:val="nil"/>
              <w:bottom w:val="nil"/>
              <w:right w:val="nil"/>
            </w:tcBorders>
          </w:tcPr>
          <w:p w14:paraId="011D7938" w14:textId="3BB77B3E" w:rsidR="00A4018B"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62C00B52" w14:textId="6F0AE9E6" w:rsidR="00A4018B" w:rsidRPr="00081FC9" w:rsidRDefault="00300386" w:rsidP="00747DB4">
            <w:pPr>
              <w:contextualSpacing/>
              <w:jc w:val="center"/>
              <w:rPr>
                <w:szCs w:val="20"/>
              </w:rPr>
            </w:pPr>
            <w:r>
              <w:rPr>
                <w:szCs w:val="20"/>
              </w:rPr>
              <w:t>-</w:t>
            </w:r>
          </w:p>
        </w:tc>
        <w:tc>
          <w:tcPr>
            <w:tcW w:w="1080" w:type="dxa"/>
            <w:tcBorders>
              <w:top w:val="nil"/>
              <w:left w:val="nil"/>
              <w:bottom w:val="nil"/>
              <w:right w:val="nil"/>
            </w:tcBorders>
          </w:tcPr>
          <w:p w14:paraId="7C7F288C" w14:textId="216F9CEA" w:rsidR="00A4018B"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35436D69" w14:textId="6C0D7173" w:rsidR="00A4018B" w:rsidRPr="00081FC9" w:rsidRDefault="00A4018B" w:rsidP="00747DB4">
            <w:pPr>
              <w:contextualSpacing/>
              <w:jc w:val="center"/>
              <w:rPr>
                <w:szCs w:val="20"/>
              </w:rPr>
            </w:pPr>
            <w:r>
              <w:rPr>
                <w:szCs w:val="20"/>
              </w:rPr>
              <w:t>X</w:t>
            </w:r>
          </w:p>
        </w:tc>
      </w:tr>
      <w:tr w:rsidR="007A5889" w:rsidRPr="00873634" w14:paraId="63ADE5F2" w14:textId="77777777" w:rsidTr="00690855">
        <w:trPr>
          <w:trHeight w:hRule="exact" w:val="288"/>
        </w:trPr>
        <w:tc>
          <w:tcPr>
            <w:tcW w:w="2520" w:type="dxa"/>
            <w:tcBorders>
              <w:top w:val="nil"/>
              <w:left w:val="nil"/>
              <w:bottom w:val="nil"/>
              <w:right w:val="nil"/>
            </w:tcBorders>
            <w:tcMar>
              <w:left w:w="72" w:type="dxa"/>
              <w:right w:w="72" w:type="dxa"/>
            </w:tcMar>
            <w:vAlign w:val="center"/>
          </w:tcPr>
          <w:p w14:paraId="525A8C68" w14:textId="3251BAEE" w:rsidR="007A5889" w:rsidRPr="00081FC9" w:rsidRDefault="007A5889" w:rsidP="00747DB4">
            <w:pPr>
              <w:contextualSpacing/>
              <w:jc w:val="left"/>
              <w:rPr>
                <w:szCs w:val="20"/>
              </w:rPr>
            </w:pPr>
            <w:r>
              <w:rPr>
                <w:szCs w:val="20"/>
              </w:rPr>
              <w:t>Growing Degree Day</w:t>
            </w:r>
          </w:p>
        </w:tc>
        <w:tc>
          <w:tcPr>
            <w:tcW w:w="2070" w:type="dxa"/>
            <w:tcBorders>
              <w:top w:val="nil"/>
              <w:left w:val="nil"/>
              <w:bottom w:val="nil"/>
              <w:right w:val="nil"/>
            </w:tcBorders>
            <w:tcMar>
              <w:left w:w="72" w:type="dxa"/>
              <w:right w:w="72" w:type="dxa"/>
            </w:tcMar>
            <w:vAlign w:val="center"/>
          </w:tcPr>
          <w:p w14:paraId="76C94194" w14:textId="0E297A83" w:rsidR="007A5889" w:rsidRPr="00081FC9" w:rsidRDefault="00A4018B" w:rsidP="00747DB4">
            <w:pPr>
              <w:contextualSpacing/>
              <w:jc w:val="center"/>
              <w:rPr>
                <w:szCs w:val="20"/>
              </w:rPr>
            </w:pPr>
            <w:r>
              <w:rPr>
                <w:szCs w:val="20"/>
              </w:rPr>
              <w:t>Reach (2 km)</w:t>
            </w:r>
          </w:p>
        </w:tc>
        <w:tc>
          <w:tcPr>
            <w:tcW w:w="810" w:type="dxa"/>
            <w:tcBorders>
              <w:top w:val="nil"/>
              <w:left w:val="nil"/>
              <w:bottom w:val="nil"/>
              <w:right w:val="nil"/>
            </w:tcBorders>
          </w:tcPr>
          <w:p w14:paraId="21E5B5C4" w14:textId="0E77BDC8" w:rsidR="007A5889" w:rsidRPr="00081FC9" w:rsidRDefault="00A4018B" w:rsidP="00747DB4">
            <w:pPr>
              <w:contextualSpacing/>
              <w:jc w:val="center"/>
              <w:rPr>
                <w:szCs w:val="20"/>
              </w:rPr>
            </w:pPr>
            <w:r>
              <w:rPr>
                <w:szCs w:val="20"/>
              </w:rPr>
              <w:t>GDU</w:t>
            </w:r>
          </w:p>
        </w:tc>
        <w:tc>
          <w:tcPr>
            <w:tcW w:w="1080" w:type="dxa"/>
            <w:tcBorders>
              <w:top w:val="nil"/>
              <w:left w:val="nil"/>
              <w:bottom w:val="nil"/>
              <w:right w:val="nil"/>
            </w:tcBorders>
          </w:tcPr>
          <w:p w14:paraId="047AE25E" w14:textId="08FFCAF9" w:rsidR="007A5889"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794AF288" w14:textId="7BC24624" w:rsidR="007A5889" w:rsidRPr="00081FC9" w:rsidRDefault="00A4018B" w:rsidP="00747DB4">
            <w:pPr>
              <w:contextualSpacing/>
              <w:jc w:val="center"/>
              <w:rPr>
                <w:szCs w:val="20"/>
              </w:rPr>
            </w:pPr>
            <w:r>
              <w:rPr>
                <w:szCs w:val="20"/>
              </w:rPr>
              <w:t>X</w:t>
            </w:r>
          </w:p>
        </w:tc>
        <w:tc>
          <w:tcPr>
            <w:tcW w:w="1080" w:type="dxa"/>
            <w:tcBorders>
              <w:top w:val="nil"/>
              <w:left w:val="nil"/>
              <w:bottom w:val="nil"/>
              <w:right w:val="nil"/>
            </w:tcBorders>
          </w:tcPr>
          <w:p w14:paraId="4B474910" w14:textId="322B8D43" w:rsidR="007A5889" w:rsidRPr="00081FC9" w:rsidRDefault="00D9778D" w:rsidP="00747DB4">
            <w:pPr>
              <w:contextualSpacing/>
              <w:jc w:val="center"/>
              <w:rPr>
                <w:szCs w:val="20"/>
              </w:rPr>
            </w:pPr>
            <w:r>
              <w:rPr>
                <w:szCs w:val="20"/>
              </w:rPr>
              <w:t>X</w:t>
            </w:r>
          </w:p>
        </w:tc>
        <w:tc>
          <w:tcPr>
            <w:tcW w:w="1440" w:type="dxa"/>
            <w:tcBorders>
              <w:top w:val="nil"/>
              <w:left w:val="nil"/>
              <w:bottom w:val="nil"/>
              <w:right w:val="nil"/>
            </w:tcBorders>
          </w:tcPr>
          <w:p w14:paraId="08CAB5D2" w14:textId="5AC64049" w:rsidR="007A5889" w:rsidRPr="00081FC9" w:rsidRDefault="00A4018B" w:rsidP="00747DB4">
            <w:pPr>
              <w:contextualSpacing/>
              <w:jc w:val="center"/>
              <w:rPr>
                <w:szCs w:val="20"/>
              </w:rPr>
            </w:pPr>
            <w:r>
              <w:rPr>
                <w:szCs w:val="20"/>
              </w:rPr>
              <w:t>X</w:t>
            </w:r>
          </w:p>
        </w:tc>
      </w:tr>
      <w:tr w:rsidR="007A5889" w:rsidRPr="00873634" w14:paraId="22C32D57" w14:textId="77777777" w:rsidTr="00690855">
        <w:trPr>
          <w:trHeight w:hRule="exact" w:val="288"/>
        </w:trPr>
        <w:tc>
          <w:tcPr>
            <w:tcW w:w="2520" w:type="dxa"/>
            <w:tcBorders>
              <w:top w:val="nil"/>
              <w:left w:val="nil"/>
              <w:bottom w:val="nil"/>
              <w:right w:val="nil"/>
            </w:tcBorders>
            <w:tcMar>
              <w:left w:w="72" w:type="dxa"/>
              <w:right w:w="72" w:type="dxa"/>
            </w:tcMar>
            <w:vAlign w:val="center"/>
          </w:tcPr>
          <w:p w14:paraId="60167112" w14:textId="48E52BAE" w:rsidR="007A5889" w:rsidRPr="00081FC9" w:rsidRDefault="007A5889" w:rsidP="00747DB4">
            <w:pPr>
              <w:contextualSpacing/>
              <w:jc w:val="left"/>
              <w:rPr>
                <w:szCs w:val="20"/>
              </w:rPr>
            </w:pPr>
            <w:r>
              <w:rPr>
                <w:szCs w:val="20"/>
              </w:rPr>
              <w:t>Precipitation</w:t>
            </w:r>
          </w:p>
        </w:tc>
        <w:tc>
          <w:tcPr>
            <w:tcW w:w="2070" w:type="dxa"/>
            <w:tcBorders>
              <w:top w:val="nil"/>
              <w:left w:val="nil"/>
              <w:bottom w:val="nil"/>
              <w:right w:val="nil"/>
            </w:tcBorders>
            <w:tcMar>
              <w:left w:w="72" w:type="dxa"/>
              <w:right w:w="72" w:type="dxa"/>
            </w:tcMar>
            <w:vAlign w:val="center"/>
          </w:tcPr>
          <w:p w14:paraId="57FC96D4" w14:textId="45DDFB9D" w:rsidR="007A5889" w:rsidRPr="00081FC9" w:rsidRDefault="00A4018B" w:rsidP="00747DB4">
            <w:pPr>
              <w:contextualSpacing/>
              <w:jc w:val="center"/>
              <w:rPr>
                <w:szCs w:val="20"/>
              </w:rPr>
            </w:pPr>
            <w:r>
              <w:rPr>
                <w:szCs w:val="20"/>
              </w:rPr>
              <w:t>Reach (2 km)</w:t>
            </w:r>
          </w:p>
        </w:tc>
        <w:tc>
          <w:tcPr>
            <w:tcW w:w="810" w:type="dxa"/>
            <w:tcBorders>
              <w:top w:val="nil"/>
              <w:left w:val="nil"/>
              <w:bottom w:val="nil"/>
              <w:right w:val="nil"/>
            </w:tcBorders>
          </w:tcPr>
          <w:p w14:paraId="1033344F" w14:textId="6ACE3997" w:rsidR="007A5889" w:rsidRPr="00081FC9" w:rsidRDefault="00A4018B" w:rsidP="00747DB4">
            <w:pPr>
              <w:contextualSpacing/>
              <w:jc w:val="center"/>
              <w:rPr>
                <w:szCs w:val="20"/>
              </w:rPr>
            </w:pPr>
            <w:r>
              <w:rPr>
                <w:szCs w:val="20"/>
              </w:rPr>
              <w:t>cm</w:t>
            </w:r>
          </w:p>
        </w:tc>
        <w:tc>
          <w:tcPr>
            <w:tcW w:w="1080" w:type="dxa"/>
            <w:tcBorders>
              <w:top w:val="nil"/>
              <w:left w:val="nil"/>
              <w:bottom w:val="nil"/>
              <w:right w:val="nil"/>
            </w:tcBorders>
          </w:tcPr>
          <w:p w14:paraId="176A86C1" w14:textId="581A76F1" w:rsidR="007A5889"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6CC05B99" w14:textId="47825BDC" w:rsidR="007A5889" w:rsidRPr="00081FC9" w:rsidRDefault="00300386" w:rsidP="00747DB4">
            <w:pPr>
              <w:contextualSpacing/>
              <w:jc w:val="center"/>
              <w:rPr>
                <w:szCs w:val="20"/>
              </w:rPr>
            </w:pPr>
            <w:r>
              <w:rPr>
                <w:szCs w:val="20"/>
              </w:rPr>
              <w:t>-</w:t>
            </w:r>
          </w:p>
        </w:tc>
        <w:tc>
          <w:tcPr>
            <w:tcW w:w="1080" w:type="dxa"/>
            <w:tcBorders>
              <w:top w:val="nil"/>
              <w:left w:val="nil"/>
              <w:bottom w:val="nil"/>
              <w:right w:val="nil"/>
            </w:tcBorders>
          </w:tcPr>
          <w:p w14:paraId="2A86F358" w14:textId="51E37A99" w:rsidR="007A5889"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16324D10" w14:textId="029D25F0" w:rsidR="007A5889" w:rsidRPr="00081FC9" w:rsidRDefault="00A4018B" w:rsidP="00747DB4">
            <w:pPr>
              <w:contextualSpacing/>
              <w:jc w:val="center"/>
              <w:rPr>
                <w:szCs w:val="20"/>
              </w:rPr>
            </w:pPr>
            <w:r>
              <w:rPr>
                <w:szCs w:val="20"/>
              </w:rPr>
              <w:t>X</w:t>
            </w:r>
          </w:p>
        </w:tc>
      </w:tr>
      <w:tr w:rsidR="007A5889" w:rsidRPr="00873634" w14:paraId="5976A3CA" w14:textId="77777777" w:rsidTr="00690855">
        <w:trPr>
          <w:trHeight w:hRule="exact" w:val="288"/>
        </w:trPr>
        <w:tc>
          <w:tcPr>
            <w:tcW w:w="2520" w:type="dxa"/>
            <w:tcBorders>
              <w:top w:val="nil"/>
              <w:left w:val="nil"/>
              <w:bottom w:val="nil"/>
              <w:right w:val="nil"/>
            </w:tcBorders>
            <w:tcMar>
              <w:left w:w="72" w:type="dxa"/>
              <w:right w:w="72" w:type="dxa"/>
            </w:tcMar>
            <w:vAlign w:val="center"/>
          </w:tcPr>
          <w:p w14:paraId="451F498D" w14:textId="3A0609CC" w:rsidR="007A5889" w:rsidRPr="00081FC9" w:rsidRDefault="007A5889" w:rsidP="00747DB4">
            <w:pPr>
              <w:contextualSpacing/>
              <w:jc w:val="left"/>
              <w:rPr>
                <w:szCs w:val="20"/>
              </w:rPr>
            </w:pPr>
            <w:r>
              <w:rPr>
                <w:szCs w:val="20"/>
              </w:rPr>
              <w:t>Elevation</w:t>
            </w:r>
          </w:p>
        </w:tc>
        <w:tc>
          <w:tcPr>
            <w:tcW w:w="2070" w:type="dxa"/>
            <w:tcBorders>
              <w:top w:val="nil"/>
              <w:left w:val="nil"/>
              <w:bottom w:val="nil"/>
              <w:right w:val="nil"/>
            </w:tcBorders>
            <w:tcMar>
              <w:left w:w="72" w:type="dxa"/>
              <w:right w:w="72" w:type="dxa"/>
            </w:tcMar>
            <w:vAlign w:val="center"/>
          </w:tcPr>
          <w:p w14:paraId="5C557858" w14:textId="7A65A1D9" w:rsidR="007A5889" w:rsidRPr="00081FC9" w:rsidRDefault="00A4018B" w:rsidP="00747DB4">
            <w:pPr>
              <w:contextualSpacing/>
              <w:jc w:val="center"/>
              <w:rPr>
                <w:szCs w:val="20"/>
              </w:rPr>
            </w:pPr>
            <w:r>
              <w:rPr>
                <w:szCs w:val="20"/>
              </w:rPr>
              <w:t>Site (300 m)</w:t>
            </w:r>
          </w:p>
        </w:tc>
        <w:tc>
          <w:tcPr>
            <w:tcW w:w="810" w:type="dxa"/>
            <w:tcBorders>
              <w:top w:val="nil"/>
              <w:left w:val="nil"/>
              <w:bottom w:val="nil"/>
              <w:right w:val="nil"/>
            </w:tcBorders>
          </w:tcPr>
          <w:p w14:paraId="55F6A4CE" w14:textId="5867F603" w:rsidR="007A5889" w:rsidRPr="00081FC9" w:rsidRDefault="00A4018B" w:rsidP="00747DB4">
            <w:pPr>
              <w:contextualSpacing/>
              <w:jc w:val="center"/>
              <w:rPr>
                <w:szCs w:val="20"/>
              </w:rPr>
            </w:pPr>
            <w:r>
              <w:rPr>
                <w:szCs w:val="20"/>
              </w:rPr>
              <w:t>m</w:t>
            </w:r>
          </w:p>
        </w:tc>
        <w:tc>
          <w:tcPr>
            <w:tcW w:w="1080" w:type="dxa"/>
            <w:tcBorders>
              <w:top w:val="nil"/>
              <w:left w:val="nil"/>
              <w:bottom w:val="nil"/>
              <w:right w:val="nil"/>
            </w:tcBorders>
          </w:tcPr>
          <w:p w14:paraId="721D4EB2" w14:textId="0AFDC43C" w:rsidR="007A5889" w:rsidRPr="00081FC9" w:rsidRDefault="00A4018B" w:rsidP="00747DB4">
            <w:pPr>
              <w:contextualSpacing/>
              <w:jc w:val="center"/>
              <w:rPr>
                <w:szCs w:val="20"/>
              </w:rPr>
            </w:pPr>
            <w:r>
              <w:rPr>
                <w:szCs w:val="20"/>
              </w:rPr>
              <w:t>X</w:t>
            </w:r>
          </w:p>
        </w:tc>
        <w:tc>
          <w:tcPr>
            <w:tcW w:w="1440" w:type="dxa"/>
            <w:tcBorders>
              <w:top w:val="nil"/>
              <w:left w:val="nil"/>
              <w:bottom w:val="nil"/>
              <w:right w:val="nil"/>
            </w:tcBorders>
          </w:tcPr>
          <w:p w14:paraId="6960F707" w14:textId="6709C079" w:rsidR="007A5889" w:rsidRPr="00081FC9" w:rsidRDefault="00A4018B" w:rsidP="00747DB4">
            <w:pPr>
              <w:contextualSpacing/>
              <w:jc w:val="center"/>
              <w:rPr>
                <w:szCs w:val="20"/>
              </w:rPr>
            </w:pPr>
            <w:r>
              <w:rPr>
                <w:szCs w:val="20"/>
              </w:rPr>
              <w:t>X</w:t>
            </w:r>
          </w:p>
        </w:tc>
        <w:tc>
          <w:tcPr>
            <w:tcW w:w="1080" w:type="dxa"/>
            <w:tcBorders>
              <w:top w:val="nil"/>
              <w:left w:val="nil"/>
              <w:bottom w:val="nil"/>
              <w:right w:val="nil"/>
            </w:tcBorders>
          </w:tcPr>
          <w:p w14:paraId="47F1A4D4" w14:textId="4BD71396" w:rsidR="007A5889" w:rsidRPr="00081FC9" w:rsidRDefault="00D9778D" w:rsidP="00747DB4">
            <w:pPr>
              <w:contextualSpacing/>
              <w:jc w:val="center"/>
              <w:rPr>
                <w:szCs w:val="20"/>
              </w:rPr>
            </w:pPr>
            <w:r>
              <w:rPr>
                <w:szCs w:val="20"/>
              </w:rPr>
              <w:t>X</w:t>
            </w:r>
          </w:p>
        </w:tc>
        <w:tc>
          <w:tcPr>
            <w:tcW w:w="1440" w:type="dxa"/>
            <w:tcBorders>
              <w:top w:val="nil"/>
              <w:left w:val="nil"/>
              <w:bottom w:val="nil"/>
              <w:right w:val="nil"/>
            </w:tcBorders>
          </w:tcPr>
          <w:p w14:paraId="1C4D3854" w14:textId="61C50D80" w:rsidR="007A5889" w:rsidRPr="00081FC9" w:rsidRDefault="00A4018B" w:rsidP="00747DB4">
            <w:pPr>
              <w:contextualSpacing/>
              <w:jc w:val="center"/>
              <w:rPr>
                <w:szCs w:val="20"/>
              </w:rPr>
            </w:pPr>
            <w:r>
              <w:rPr>
                <w:szCs w:val="20"/>
              </w:rPr>
              <w:t>X</w:t>
            </w:r>
          </w:p>
        </w:tc>
      </w:tr>
      <w:tr w:rsidR="007A5889" w:rsidRPr="00873634" w14:paraId="6C530121" w14:textId="77777777" w:rsidTr="00690855">
        <w:trPr>
          <w:trHeight w:hRule="exact" w:val="288"/>
        </w:trPr>
        <w:tc>
          <w:tcPr>
            <w:tcW w:w="2520" w:type="dxa"/>
            <w:tcBorders>
              <w:top w:val="nil"/>
              <w:left w:val="nil"/>
              <w:bottom w:val="nil"/>
              <w:right w:val="nil"/>
            </w:tcBorders>
            <w:tcMar>
              <w:left w:w="72" w:type="dxa"/>
              <w:right w:w="72" w:type="dxa"/>
            </w:tcMar>
            <w:vAlign w:val="center"/>
          </w:tcPr>
          <w:p w14:paraId="64315B94" w14:textId="2FED41E7" w:rsidR="007A5889" w:rsidRPr="00081FC9" w:rsidRDefault="007A5889" w:rsidP="00747DB4">
            <w:pPr>
              <w:contextualSpacing/>
              <w:jc w:val="left"/>
              <w:rPr>
                <w:szCs w:val="20"/>
              </w:rPr>
            </w:pPr>
            <w:r>
              <w:rPr>
                <w:szCs w:val="20"/>
              </w:rPr>
              <w:t>CHaMP Watershed</w:t>
            </w:r>
          </w:p>
        </w:tc>
        <w:tc>
          <w:tcPr>
            <w:tcW w:w="2070" w:type="dxa"/>
            <w:tcBorders>
              <w:top w:val="nil"/>
              <w:left w:val="nil"/>
              <w:bottom w:val="nil"/>
              <w:right w:val="nil"/>
            </w:tcBorders>
            <w:tcMar>
              <w:left w:w="72" w:type="dxa"/>
              <w:right w:w="72" w:type="dxa"/>
            </w:tcMar>
            <w:vAlign w:val="center"/>
          </w:tcPr>
          <w:p w14:paraId="54932AE9" w14:textId="4C85E801" w:rsidR="007A5889" w:rsidRPr="00081FC9" w:rsidRDefault="00A4018B" w:rsidP="00747DB4">
            <w:pPr>
              <w:contextualSpacing/>
              <w:jc w:val="center"/>
              <w:rPr>
                <w:szCs w:val="20"/>
              </w:rPr>
            </w:pPr>
            <w:r>
              <w:rPr>
                <w:szCs w:val="20"/>
              </w:rPr>
              <w:t>Region</w:t>
            </w:r>
          </w:p>
        </w:tc>
        <w:tc>
          <w:tcPr>
            <w:tcW w:w="810" w:type="dxa"/>
            <w:tcBorders>
              <w:top w:val="nil"/>
              <w:left w:val="nil"/>
              <w:bottom w:val="nil"/>
              <w:right w:val="nil"/>
            </w:tcBorders>
          </w:tcPr>
          <w:p w14:paraId="2CE206EF" w14:textId="594D8B6D" w:rsidR="007A5889" w:rsidRPr="00081FC9" w:rsidRDefault="00A4018B" w:rsidP="00747DB4">
            <w:pPr>
              <w:contextualSpacing/>
              <w:jc w:val="center"/>
              <w:rPr>
                <w:szCs w:val="20"/>
              </w:rPr>
            </w:pPr>
            <w:r>
              <w:rPr>
                <w:szCs w:val="20"/>
              </w:rPr>
              <w:t>-</w:t>
            </w:r>
          </w:p>
        </w:tc>
        <w:tc>
          <w:tcPr>
            <w:tcW w:w="1080" w:type="dxa"/>
            <w:tcBorders>
              <w:top w:val="nil"/>
              <w:left w:val="nil"/>
              <w:bottom w:val="nil"/>
              <w:right w:val="nil"/>
            </w:tcBorders>
          </w:tcPr>
          <w:p w14:paraId="7630D3F1" w14:textId="445DF1B6" w:rsidR="007A5889" w:rsidRPr="00081FC9" w:rsidRDefault="00A4018B" w:rsidP="00747DB4">
            <w:pPr>
              <w:contextualSpacing/>
              <w:jc w:val="center"/>
              <w:rPr>
                <w:szCs w:val="20"/>
              </w:rPr>
            </w:pPr>
            <w:r>
              <w:rPr>
                <w:szCs w:val="20"/>
              </w:rPr>
              <w:t>X</w:t>
            </w:r>
          </w:p>
        </w:tc>
        <w:tc>
          <w:tcPr>
            <w:tcW w:w="1440" w:type="dxa"/>
            <w:tcBorders>
              <w:top w:val="nil"/>
              <w:left w:val="nil"/>
              <w:bottom w:val="nil"/>
              <w:right w:val="nil"/>
            </w:tcBorders>
          </w:tcPr>
          <w:p w14:paraId="4A3FAB94" w14:textId="7AC7367D" w:rsidR="007A5889" w:rsidRPr="00081FC9" w:rsidRDefault="00300386" w:rsidP="00747DB4">
            <w:pPr>
              <w:contextualSpacing/>
              <w:jc w:val="center"/>
              <w:rPr>
                <w:szCs w:val="20"/>
              </w:rPr>
            </w:pPr>
            <w:r>
              <w:rPr>
                <w:szCs w:val="20"/>
              </w:rPr>
              <w:t>-</w:t>
            </w:r>
          </w:p>
        </w:tc>
        <w:tc>
          <w:tcPr>
            <w:tcW w:w="1080" w:type="dxa"/>
            <w:tcBorders>
              <w:top w:val="nil"/>
              <w:left w:val="nil"/>
              <w:bottom w:val="nil"/>
              <w:right w:val="nil"/>
            </w:tcBorders>
          </w:tcPr>
          <w:p w14:paraId="07A61D51" w14:textId="15174FF0" w:rsidR="007A5889" w:rsidRPr="00081FC9" w:rsidRDefault="00D9778D" w:rsidP="00747DB4">
            <w:pPr>
              <w:contextualSpacing/>
              <w:jc w:val="center"/>
              <w:rPr>
                <w:szCs w:val="20"/>
              </w:rPr>
            </w:pPr>
            <w:r>
              <w:rPr>
                <w:szCs w:val="20"/>
              </w:rPr>
              <w:t>X</w:t>
            </w:r>
          </w:p>
        </w:tc>
        <w:tc>
          <w:tcPr>
            <w:tcW w:w="1440" w:type="dxa"/>
            <w:tcBorders>
              <w:top w:val="nil"/>
              <w:left w:val="nil"/>
              <w:bottom w:val="nil"/>
              <w:right w:val="nil"/>
            </w:tcBorders>
          </w:tcPr>
          <w:p w14:paraId="0ABF6A05" w14:textId="4D16511D" w:rsidR="007A5889" w:rsidRPr="00081FC9" w:rsidRDefault="00300386" w:rsidP="00747DB4">
            <w:pPr>
              <w:contextualSpacing/>
              <w:jc w:val="center"/>
              <w:rPr>
                <w:szCs w:val="20"/>
              </w:rPr>
            </w:pPr>
            <w:r>
              <w:rPr>
                <w:szCs w:val="20"/>
              </w:rPr>
              <w:t>-</w:t>
            </w:r>
          </w:p>
        </w:tc>
      </w:tr>
      <w:tr w:rsidR="007A5889" w:rsidRPr="00873634" w14:paraId="60872D51" w14:textId="77777777" w:rsidTr="00690855">
        <w:trPr>
          <w:trHeight w:hRule="exact" w:val="288"/>
        </w:trPr>
        <w:tc>
          <w:tcPr>
            <w:tcW w:w="2520" w:type="dxa"/>
            <w:tcBorders>
              <w:top w:val="nil"/>
              <w:left w:val="nil"/>
              <w:bottom w:val="nil"/>
              <w:right w:val="nil"/>
            </w:tcBorders>
            <w:tcMar>
              <w:left w:w="72" w:type="dxa"/>
              <w:right w:w="72" w:type="dxa"/>
            </w:tcMar>
            <w:vAlign w:val="center"/>
          </w:tcPr>
          <w:p w14:paraId="45B9CB91" w14:textId="55348CCA" w:rsidR="007A5889" w:rsidRPr="00081FC9" w:rsidRDefault="007A5889" w:rsidP="00747DB4">
            <w:pPr>
              <w:contextualSpacing/>
              <w:jc w:val="left"/>
              <w:rPr>
                <w:szCs w:val="20"/>
              </w:rPr>
            </w:pPr>
            <w:r>
              <w:rPr>
                <w:szCs w:val="20"/>
              </w:rPr>
              <w:t>Disturbance Class PCA 1</w:t>
            </w:r>
          </w:p>
        </w:tc>
        <w:tc>
          <w:tcPr>
            <w:tcW w:w="2070" w:type="dxa"/>
            <w:tcBorders>
              <w:top w:val="nil"/>
              <w:left w:val="nil"/>
              <w:bottom w:val="nil"/>
              <w:right w:val="nil"/>
            </w:tcBorders>
            <w:tcMar>
              <w:left w:w="72" w:type="dxa"/>
              <w:right w:w="72" w:type="dxa"/>
            </w:tcMar>
            <w:vAlign w:val="center"/>
          </w:tcPr>
          <w:p w14:paraId="03C35504" w14:textId="2237F4AB" w:rsidR="007A5889" w:rsidRPr="00081FC9" w:rsidRDefault="00A4018B" w:rsidP="00747DB4">
            <w:pPr>
              <w:contextualSpacing/>
              <w:jc w:val="center"/>
              <w:rPr>
                <w:szCs w:val="20"/>
              </w:rPr>
            </w:pPr>
            <w:r>
              <w:rPr>
                <w:szCs w:val="20"/>
              </w:rPr>
              <w:t>Watershed (HUC12)</w:t>
            </w:r>
          </w:p>
        </w:tc>
        <w:tc>
          <w:tcPr>
            <w:tcW w:w="810" w:type="dxa"/>
            <w:tcBorders>
              <w:top w:val="nil"/>
              <w:left w:val="nil"/>
              <w:bottom w:val="nil"/>
              <w:right w:val="nil"/>
            </w:tcBorders>
          </w:tcPr>
          <w:p w14:paraId="77A13E09" w14:textId="0EEAC0B9" w:rsidR="007A5889" w:rsidRPr="00081FC9" w:rsidRDefault="00A4018B" w:rsidP="00747DB4">
            <w:pPr>
              <w:contextualSpacing/>
              <w:jc w:val="center"/>
              <w:rPr>
                <w:szCs w:val="20"/>
              </w:rPr>
            </w:pPr>
            <w:r>
              <w:rPr>
                <w:szCs w:val="20"/>
              </w:rPr>
              <w:t>-</w:t>
            </w:r>
          </w:p>
        </w:tc>
        <w:tc>
          <w:tcPr>
            <w:tcW w:w="1080" w:type="dxa"/>
            <w:tcBorders>
              <w:top w:val="nil"/>
              <w:left w:val="nil"/>
              <w:bottom w:val="nil"/>
              <w:right w:val="nil"/>
            </w:tcBorders>
          </w:tcPr>
          <w:p w14:paraId="7FD5D953" w14:textId="630EAAA2" w:rsidR="007A5889" w:rsidRPr="00081FC9" w:rsidRDefault="00A4018B" w:rsidP="00747DB4">
            <w:pPr>
              <w:contextualSpacing/>
              <w:jc w:val="center"/>
              <w:rPr>
                <w:szCs w:val="20"/>
              </w:rPr>
            </w:pPr>
            <w:r>
              <w:rPr>
                <w:szCs w:val="20"/>
              </w:rPr>
              <w:t>X</w:t>
            </w:r>
          </w:p>
        </w:tc>
        <w:tc>
          <w:tcPr>
            <w:tcW w:w="1440" w:type="dxa"/>
            <w:tcBorders>
              <w:top w:val="nil"/>
              <w:left w:val="nil"/>
              <w:bottom w:val="nil"/>
              <w:right w:val="nil"/>
            </w:tcBorders>
          </w:tcPr>
          <w:p w14:paraId="49FF414F" w14:textId="7C29C349" w:rsidR="007A5889" w:rsidRPr="00081FC9" w:rsidRDefault="00A4018B" w:rsidP="00747DB4">
            <w:pPr>
              <w:contextualSpacing/>
              <w:jc w:val="center"/>
              <w:rPr>
                <w:szCs w:val="20"/>
              </w:rPr>
            </w:pPr>
            <w:r>
              <w:rPr>
                <w:szCs w:val="20"/>
              </w:rPr>
              <w:t>X</w:t>
            </w:r>
          </w:p>
        </w:tc>
        <w:tc>
          <w:tcPr>
            <w:tcW w:w="1080" w:type="dxa"/>
            <w:tcBorders>
              <w:top w:val="nil"/>
              <w:left w:val="nil"/>
              <w:bottom w:val="nil"/>
              <w:right w:val="nil"/>
            </w:tcBorders>
          </w:tcPr>
          <w:p w14:paraId="60794CCA" w14:textId="1EE32543" w:rsidR="007A5889" w:rsidRPr="00081FC9" w:rsidRDefault="00300386" w:rsidP="00747DB4">
            <w:pPr>
              <w:contextualSpacing/>
              <w:jc w:val="center"/>
              <w:rPr>
                <w:szCs w:val="20"/>
              </w:rPr>
            </w:pPr>
            <w:r>
              <w:rPr>
                <w:szCs w:val="20"/>
              </w:rPr>
              <w:t>-</w:t>
            </w:r>
          </w:p>
        </w:tc>
        <w:tc>
          <w:tcPr>
            <w:tcW w:w="1440" w:type="dxa"/>
            <w:tcBorders>
              <w:top w:val="nil"/>
              <w:left w:val="nil"/>
              <w:bottom w:val="nil"/>
              <w:right w:val="nil"/>
            </w:tcBorders>
          </w:tcPr>
          <w:p w14:paraId="2883BA1A" w14:textId="5FA3D2DF" w:rsidR="007A5889" w:rsidRPr="00081FC9" w:rsidRDefault="00A4018B" w:rsidP="00747DB4">
            <w:pPr>
              <w:contextualSpacing/>
              <w:jc w:val="center"/>
              <w:rPr>
                <w:szCs w:val="20"/>
              </w:rPr>
            </w:pPr>
            <w:r>
              <w:rPr>
                <w:szCs w:val="20"/>
              </w:rPr>
              <w:t>X</w:t>
            </w:r>
          </w:p>
        </w:tc>
      </w:tr>
      <w:tr w:rsidR="00A4018B" w:rsidRPr="00873634" w14:paraId="3DA8A982" w14:textId="3112B40D" w:rsidTr="00690855">
        <w:trPr>
          <w:trHeight w:hRule="exact" w:val="288"/>
        </w:trPr>
        <w:tc>
          <w:tcPr>
            <w:tcW w:w="2520" w:type="dxa"/>
            <w:tcBorders>
              <w:top w:val="nil"/>
              <w:left w:val="nil"/>
              <w:bottom w:val="nil"/>
              <w:right w:val="nil"/>
            </w:tcBorders>
            <w:tcMar>
              <w:left w:w="72" w:type="dxa"/>
              <w:right w:w="72" w:type="dxa"/>
            </w:tcMar>
            <w:vAlign w:val="center"/>
          </w:tcPr>
          <w:p w14:paraId="3836EC76" w14:textId="73BB2BE0" w:rsidR="00A4018B" w:rsidRPr="00081FC9" w:rsidRDefault="00A4018B" w:rsidP="00A4018B">
            <w:pPr>
              <w:contextualSpacing/>
              <w:jc w:val="left"/>
              <w:rPr>
                <w:szCs w:val="20"/>
              </w:rPr>
            </w:pPr>
            <w:r>
              <w:rPr>
                <w:szCs w:val="20"/>
              </w:rPr>
              <w:t>Natural Class PCA 1</w:t>
            </w:r>
          </w:p>
        </w:tc>
        <w:tc>
          <w:tcPr>
            <w:tcW w:w="2070" w:type="dxa"/>
            <w:tcBorders>
              <w:top w:val="nil"/>
              <w:left w:val="nil"/>
              <w:bottom w:val="nil"/>
              <w:right w:val="nil"/>
            </w:tcBorders>
            <w:tcMar>
              <w:left w:w="72" w:type="dxa"/>
              <w:right w:w="72" w:type="dxa"/>
            </w:tcMar>
            <w:vAlign w:val="center"/>
          </w:tcPr>
          <w:p w14:paraId="2E1A2FCD" w14:textId="41B6986E" w:rsidR="00A4018B" w:rsidRPr="00081FC9" w:rsidRDefault="00A4018B" w:rsidP="00A4018B">
            <w:pPr>
              <w:contextualSpacing/>
              <w:jc w:val="center"/>
              <w:rPr>
                <w:szCs w:val="20"/>
              </w:rPr>
            </w:pPr>
            <w:r>
              <w:rPr>
                <w:szCs w:val="20"/>
              </w:rPr>
              <w:t>Watershed (HUC12)</w:t>
            </w:r>
          </w:p>
        </w:tc>
        <w:tc>
          <w:tcPr>
            <w:tcW w:w="810" w:type="dxa"/>
            <w:tcBorders>
              <w:top w:val="nil"/>
              <w:left w:val="nil"/>
              <w:bottom w:val="nil"/>
              <w:right w:val="nil"/>
            </w:tcBorders>
          </w:tcPr>
          <w:p w14:paraId="09478BA3" w14:textId="5EF030CD" w:rsidR="00A4018B" w:rsidRPr="00081FC9" w:rsidRDefault="00A4018B" w:rsidP="00A4018B">
            <w:pPr>
              <w:contextualSpacing/>
              <w:jc w:val="center"/>
              <w:rPr>
                <w:szCs w:val="20"/>
              </w:rPr>
            </w:pPr>
            <w:r>
              <w:rPr>
                <w:szCs w:val="20"/>
              </w:rPr>
              <w:t>-</w:t>
            </w:r>
          </w:p>
        </w:tc>
        <w:tc>
          <w:tcPr>
            <w:tcW w:w="1080" w:type="dxa"/>
            <w:tcBorders>
              <w:top w:val="nil"/>
              <w:left w:val="nil"/>
              <w:bottom w:val="nil"/>
              <w:right w:val="nil"/>
            </w:tcBorders>
          </w:tcPr>
          <w:p w14:paraId="45A1FC38" w14:textId="0A51D625" w:rsidR="00A4018B" w:rsidRPr="00081FC9" w:rsidRDefault="00300386" w:rsidP="00A4018B">
            <w:pPr>
              <w:contextualSpacing/>
              <w:jc w:val="center"/>
              <w:rPr>
                <w:szCs w:val="20"/>
              </w:rPr>
            </w:pPr>
            <w:r>
              <w:rPr>
                <w:szCs w:val="20"/>
              </w:rPr>
              <w:t>-</w:t>
            </w:r>
          </w:p>
        </w:tc>
        <w:tc>
          <w:tcPr>
            <w:tcW w:w="1440" w:type="dxa"/>
            <w:tcBorders>
              <w:top w:val="nil"/>
              <w:left w:val="nil"/>
              <w:bottom w:val="nil"/>
              <w:right w:val="nil"/>
            </w:tcBorders>
          </w:tcPr>
          <w:p w14:paraId="21A18F86" w14:textId="6935C5D9" w:rsidR="00A4018B" w:rsidRPr="00081FC9" w:rsidRDefault="00A4018B" w:rsidP="00A4018B">
            <w:pPr>
              <w:contextualSpacing/>
              <w:jc w:val="center"/>
              <w:rPr>
                <w:szCs w:val="20"/>
              </w:rPr>
            </w:pPr>
            <w:r>
              <w:rPr>
                <w:szCs w:val="20"/>
              </w:rPr>
              <w:t>X</w:t>
            </w:r>
          </w:p>
        </w:tc>
        <w:tc>
          <w:tcPr>
            <w:tcW w:w="1080" w:type="dxa"/>
            <w:tcBorders>
              <w:top w:val="nil"/>
              <w:left w:val="nil"/>
              <w:bottom w:val="nil"/>
              <w:right w:val="nil"/>
            </w:tcBorders>
          </w:tcPr>
          <w:p w14:paraId="49033FA6" w14:textId="3A6279FD" w:rsidR="00A4018B" w:rsidRPr="00081FC9" w:rsidRDefault="00D9778D" w:rsidP="00A4018B">
            <w:pPr>
              <w:contextualSpacing/>
              <w:jc w:val="center"/>
              <w:rPr>
                <w:szCs w:val="20"/>
              </w:rPr>
            </w:pPr>
            <w:r>
              <w:rPr>
                <w:szCs w:val="20"/>
              </w:rPr>
              <w:t>X</w:t>
            </w:r>
          </w:p>
        </w:tc>
        <w:tc>
          <w:tcPr>
            <w:tcW w:w="1440" w:type="dxa"/>
            <w:tcBorders>
              <w:top w:val="nil"/>
              <w:left w:val="nil"/>
              <w:bottom w:val="nil"/>
              <w:right w:val="nil"/>
            </w:tcBorders>
          </w:tcPr>
          <w:p w14:paraId="35921DE8" w14:textId="2ADDB105" w:rsidR="00A4018B" w:rsidRPr="00081FC9" w:rsidRDefault="00A4018B" w:rsidP="00A4018B">
            <w:pPr>
              <w:contextualSpacing/>
              <w:jc w:val="center"/>
              <w:rPr>
                <w:szCs w:val="20"/>
              </w:rPr>
            </w:pPr>
            <w:r>
              <w:rPr>
                <w:szCs w:val="20"/>
              </w:rPr>
              <w:t>X</w:t>
            </w:r>
          </w:p>
        </w:tc>
      </w:tr>
      <w:tr w:rsidR="00A4018B" w:rsidRPr="00873634" w14:paraId="05408185" w14:textId="41921630" w:rsidTr="00690855">
        <w:trPr>
          <w:trHeight w:hRule="exact" w:val="288"/>
        </w:trPr>
        <w:tc>
          <w:tcPr>
            <w:tcW w:w="2520" w:type="dxa"/>
            <w:tcBorders>
              <w:top w:val="nil"/>
              <w:left w:val="nil"/>
              <w:bottom w:val="single" w:sz="4" w:space="0" w:color="auto"/>
              <w:right w:val="nil"/>
            </w:tcBorders>
            <w:tcMar>
              <w:left w:w="72" w:type="dxa"/>
              <w:right w:w="72" w:type="dxa"/>
            </w:tcMar>
            <w:vAlign w:val="center"/>
          </w:tcPr>
          <w:p w14:paraId="0A7BB87F" w14:textId="3D6DDD93" w:rsidR="00A4018B" w:rsidRPr="00081FC9" w:rsidRDefault="00A4018B" w:rsidP="00A4018B">
            <w:pPr>
              <w:contextualSpacing/>
              <w:jc w:val="left"/>
              <w:rPr>
                <w:szCs w:val="20"/>
              </w:rPr>
            </w:pPr>
            <w:r>
              <w:rPr>
                <w:szCs w:val="20"/>
              </w:rPr>
              <w:t>Natural Class PCA 2</w:t>
            </w:r>
          </w:p>
        </w:tc>
        <w:tc>
          <w:tcPr>
            <w:tcW w:w="2070" w:type="dxa"/>
            <w:tcBorders>
              <w:top w:val="nil"/>
              <w:left w:val="nil"/>
              <w:bottom w:val="single" w:sz="4" w:space="0" w:color="auto"/>
              <w:right w:val="nil"/>
            </w:tcBorders>
            <w:tcMar>
              <w:left w:w="72" w:type="dxa"/>
              <w:right w:w="72" w:type="dxa"/>
            </w:tcMar>
            <w:vAlign w:val="center"/>
          </w:tcPr>
          <w:p w14:paraId="47619290" w14:textId="5E7D1115" w:rsidR="00A4018B" w:rsidRPr="00081FC9" w:rsidRDefault="00A4018B" w:rsidP="00A4018B">
            <w:pPr>
              <w:contextualSpacing/>
              <w:jc w:val="center"/>
              <w:rPr>
                <w:szCs w:val="20"/>
              </w:rPr>
            </w:pPr>
            <w:r>
              <w:rPr>
                <w:szCs w:val="20"/>
              </w:rPr>
              <w:t>Watershed (HUC12)</w:t>
            </w:r>
          </w:p>
        </w:tc>
        <w:tc>
          <w:tcPr>
            <w:tcW w:w="810" w:type="dxa"/>
            <w:tcBorders>
              <w:top w:val="nil"/>
              <w:left w:val="nil"/>
              <w:bottom w:val="single" w:sz="4" w:space="0" w:color="auto"/>
              <w:right w:val="nil"/>
            </w:tcBorders>
          </w:tcPr>
          <w:p w14:paraId="4C850013" w14:textId="3F8D2022" w:rsidR="00A4018B" w:rsidRPr="00081FC9" w:rsidRDefault="00A4018B" w:rsidP="00A4018B">
            <w:pPr>
              <w:contextualSpacing/>
              <w:jc w:val="center"/>
              <w:rPr>
                <w:szCs w:val="20"/>
              </w:rPr>
            </w:pPr>
            <w:r>
              <w:rPr>
                <w:szCs w:val="20"/>
              </w:rPr>
              <w:t>-</w:t>
            </w:r>
          </w:p>
        </w:tc>
        <w:tc>
          <w:tcPr>
            <w:tcW w:w="1080" w:type="dxa"/>
            <w:tcBorders>
              <w:top w:val="nil"/>
              <w:left w:val="nil"/>
              <w:bottom w:val="single" w:sz="4" w:space="0" w:color="auto"/>
              <w:right w:val="nil"/>
            </w:tcBorders>
          </w:tcPr>
          <w:p w14:paraId="624B26F3" w14:textId="44B4E8AF" w:rsidR="00A4018B" w:rsidRPr="00081FC9" w:rsidRDefault="00A4018B" w:rsidP="00A4018B">
            <w:pPr>
              <w:contextualSpacing/>
              <w:jc w:val="center"/>
              <w:rPr>
                <w:szCs w:val="20"/>
              </w:rPr>
            </w:pPr>
            <w:r>
              <w:rPr>
                <w:szCs w:val="20"/>
              </w:rPr>
              <w:t>X</w:t>
            </w:r>
          </w:p>
        </w:tc>
        <w:tc>
          <w:tcPr>
            <w:tcW w:w="1440" w:type="dxa"/>
            <w:tcBorders>
              <w:top w:val="nil"/>
              <w:left w:val="nil"/>
              <w:bottom w:val="single" w:sz="4" w:space="0" w:color="auto"/>
              <w:right w:val="nil"/>
            </w:tcBorders>
          </w:tcPr>
          <w:p w14:paraId="37F46735" w14:textId="0090EDB6" w:rsidR="00A4018B" w:rsidRPr="00081FC9" w:rsidRDefault="00300386" w:rsidP="00A4018B">
            <w:pPr>
              <w:contextualSpacing/>
              <w:jc w:val="center"/>
              <w:rPr>
                <w:szCs w:val="20"/>
              </w:rPr>
            </w:pPr>
            <w:r>
              <w:rPr>
                <w:szCs w:val="20"/>
              </w:rPr>
              <w:t>-</w:t>
            </w:r>
          </w:p>
        </w:tc>
        <w:tc>
          <w:tcPr>
            <w:tcW w:w="1080" w:type="dxa"/>
            <w:tcBorders>
              <w:top w:val="nil"/>
              <w:left w:val="nil"/>
              <w:bottom w:val="single" w:sz="4" w:space="0" w:color="auto"/>
              <w:right w:val="nil"/>
            </w:tcBorders>
          </w:tcPr>
          <w:p w14:paraId="4BF98009" w14:textId="0B19417A" w:rsidR="00A4018B" w:rsidRPr="00081FC9" w:rsidRDefault="00300386" w:rsidP="00A4018B">
            <w:pPr>
              <w:contextualSpacing/>
              <w:jc w:val="center"/>
              <w:rPr>
                <w:szCs w:val="20"/>
              </w:rPr>
            </w:pPr>
            <w:r>
              <w:rPr>
                <w:szCs w:val="20"/>
              </w:rPr>
              <w:t>-</w:t>
            </w:r>
          </w:p>
        </w:tc>
        <w:tc>
          <w:tcPr>
            <w:tcW w:w="1440" w:type="dxa"/>
            <w:tcBorders>
              <w:top w:val="nil"/>
              <w:left w:val="nil"/>
              <w:bottom w:val="single" w:sz="4" w:space="0" w:color="auto"/>
              <w:right w:val="nil"/>
            </w:tcBorders>
          </w:tcPr>
          <w:p w14:paraId="1C69FF2A" w14:textId="51BB702C" w:rsidR="00A4018B" w:rsidRPr="00081FC9" w:rsidRDefault="00300386" w:rsidP="00A4018B">
            <w:pPr>
              <w:contextualSpacing/>
              <w:jc w:val="center"/>
              <w:rPr>
                <w:szCs w:val="20"/>
              </w:rPr>
            </w:pPr>
            <w:r>
              <w:rPr>
                <w:szCs w:val="20"/>
              </w:rPr>
              <w:t>-</w:t>
            </w:r>
          </w:p>
        </w:tc>
      </w:tr>
    </w:tbl>
    <w:p w14:paraId="1CB627FA" w14:textId="77777777" w:rsidR="0032526F" w:rsidRDefault="0032526F" w:rsidP="007A5889">
      <w:pPr>
        <w:pStyle w:val="Caption"/>
      </w:pPr>
    </w:p>
    <w:p w14:paraId="29B86820" w14:textId="12E8F354" w:rsidR="007A5889" w:rsidRDefault="0032526F" w:rsidP="0032526F">
      <w:pPr>
        <w:pStyle w:val="Caption"/>
        <w:rPr>
          <w:b w:val="0"/>
        </w:rPr>
      </w:pPr>
      <w:bookmarkStart w:id="348" w:name="_Ref505071825"/>
      <w:commentRangeStart w:id="349"/>
      <w:r>
        <w:t xml:space="preserve">Table </w:t>
      </w:r>
      <w:r w:rsidR="00173D8B">
        <w:rPr>
          <w:noProof/>
        </w:rPr>
        <w:fldChar w:fldCharType="begin"/>
      </w:r>
      <w:r w:rsidR="00173D8B">
        <w:rPr>
          <w:noProof/>
        </w:rPr>
        <w:instrText xml:space="preserve"> SEQ Table \* ARABIC </w:instrText>
      </w:r>
      <w:r w:rsidR="00173D8B">
        <w:rPr>
          <w:noProof/>
        </w:rPr>
        <w:fldChar w:fldCharType="separate"/>
      </w:r>
      <w:r w:rsidR="00ED066B">
        <w:rPr>
          <w:noProof/>
        </w:rPr>
        <w:t>4</w:t>
      </w:r>
      <w:r w:rsidR="00173D8B">
        <w:rPr>
          <w:noProof/>
        </w:rPr>
        <w:fldChar w:fldCharType="end"/>
      </w:r>
      <w:bookmarkEnd w:id="348"/>
      <w:r>
        <w:t xml:space="preserve">. </w:t>
      </w:r>
      <w:r>
        <w:rPr>
          <w:b w:val="0"/>
        </w:rPr>
        <w:t>Summary of model fit for each of the extrapolation models to extrapolate quantile regression forest (QRF) model predictions of spring/summer Chinook parr capacity to larger scales (e.g., watershed, population).</w:t>
      </w:r>
      <w:commentRangeEnd w:id="349"/>
      <w:r>
        <w:rPr>
          <w:rStyle w:val="CommentReference"/>
          <w:b w:val="0"/>
          <w:iCs w:val="0"/>
        </w:rPr>
        <w:commentReference w:id="349"/>
      </w:r>
    </w:p>
    <w:tbl>
      <w:tblPr>
        <w:tblStyle w:val="TableGrid"/>
        <w:tblW w:w="0" w:type="auto"/>
        <w:tblLayout w:type="fixed"/>
        <w:tblCellMar>
          <w:left w:w="115" w:type="dxa"/>
          <w:right w:w="115" w:type="dxa"/>
        </w:tblCellMar>
        <w:tblLook w:val="04A0" w:firstRow="1" w:lastRow="0" w:firstColumn="1" w:lastColumn="0" w:noHBand="0" w:noVBand="1"/>
      </w:tblPr>
      <w:tblGrid>
        <w:gridCol w:w="1620"/>
        <w:gridCol w:w="1080"/>
        <w:gridCol w:w="810"/>
        <w:gridCol w:w="1530"/>
        <w:gridCol w:w="84"/>
      </w:tblGrid>
      <w:tr w:rsidR="0032526F" w:rsidRPr="00873634" w14:paraId="3E99104E" w14:textId="17694D85" w:rsidTr="00ED066B">
        <w:trPr>
          <w:trHeight w:hRule="exact" w:val="288"/>
        </w:trPr>
        <w:tc>
          <w:tcPr>
            <w:tcW w:w="1620" w:type="dxa"/>
            <w:tcBorders>
              <w:top w:val="single" w:sz="4" w:space="0" w:color="auto"/>
              <w:left w:val="nil"/>
              <w:bottom w:val="single" w:sz="4" w:space="0" w:color="auto"/>
              <w:right w:val="nil"/>
            </w:tcBorders>
            <w:tcMar>
              <w:left w:w="72" w:type="dxa"/>
              <w:right w:w="72" w:type="dxa"/>
            </w:tcMar>
            <w:vAlign w:val="center"/>
          </w:tcPr>
          <w:p w14:paraId="461B1B4C" w14:textId="2757016B" w:rsidR="0032526F" w:rsidRPr="00081FC9" w:rsidRDefault="0032526F" w:rsidP="0032526F">
            <w:pPr>
              <w:spacing w:line="240" w:lineRule="auto"/>
              <w:contextualSpacing/>
              <w:jc w:val="center"/>
              <w:rPr>
                <w:b/>
                <w:szCs w:val="20"/>
              </w:rPr>
            </w:pPr>
            <w:r>
              <w:rPr>
                <w:b/>
                <w:szCs w:val="20"/>
              </w:rPr>
              <w:t>Model</w:t>
            </w:r>
          </w:p>
        </w:tc>
        <w:tc>
          <w:tcPr>
            <w:tcW w:w="1080" w:type="dxa"/>
            <w:tcBorders>
              <w:top w:val="single" w:sz="4" w:space="0" w:color="auto"/>
              <w:left w:val="nil"/>
              <w:bottom w:val="single" w:sz="4" w:space="0" w:color="auto"/>
              <w:right w:val="nil"/>
            </w:tcBorders>
            <w:tcMar>
              <w:left w:w="72" w:type="dxa"/>
              <w:right w:w="72" w:type="dxa"/>
            </w:tcMar>
            <w:vAlign w:val="center"/>
          </w:tcPr>
          <w:p w14:paraId="18F3087B" w14:textId="2513D7F6" w:rsidR="0032526F" w:rsidRPr="00081FC9" w:rsidRDefault="0032526F" w:rsidP="0032526F">
            <w:pPr>
              <w:spacing w:line="240" w:lineRule="auto"/>
              <w:contextualSpacing/>
              <w:jc w:val="center"/>
              <w:rPr>
                <w:b/>
                <w:szCs w:val="20"/>
              </w:rPr>
            </w:pPr>
            <w:r>
              <w:rPr>
                <w:b/>
                <w:szCs w:val="20"/>
              </w:rPr>
              <w:t>Response</w:t>
            </w:r>
          </w:p>
        </w:tc>
        <w:tc>
          <w:tcPr>
            <w:tcW w:w="810" w:type="dxa"/>
            <w:tcBorders>
              <w:top w:val="single" w:sz="4" w:space="0" w:color="auto"/>
              <w:left w:val="nil"/>
              <w:bottom w:val="single" w:sz="4" w:space="0" w:color="auto"/>
              <w:right w:val="nil"/>
            </w:tcBorders>
            <w:vAlign w:val="center"/>
          </w:tcPr>
          <w:p w14:paraId="18A4A0AF" w14:textId="12509406" w:rsidR="0032526F" w:rsidRPr="00081FC9" w:rsidRDefault="0032526F" w:rsidP="0032526F">
            <w:pPr>
              <w:spacing w:line="240" w:lineRule="auto"/>
              <w:contextualSpacing/>
              <w:jc w:val="center"/>
              <w:rPr>
                <w:b/>
                <w:szCs w:val="20"/>
              </w:rPr>
            </w:pPr>
            <w:r>
              <w:rPr>
                <w:b/>
                <w:szCs w:val="20"/>
              </w:rPr>
              <w:t>R</w:t>
            </w:r>
            <w:r w:rsidRPr="0032526F">
              <w:rPr>
                <w:b/>
                <w:szCs w:val="20"/>
                <w:vertAlign w:val="superscript"/>
              </w:rPr>
              <w:t>2</w:t>
            </w:r>
          </w:p>
        </w:tc>
        <w:tc>
          <w:tcPr>
            <w:tcW w:w="1614" w:type="dxa"/>
            <w:gridSpan w:val="2"/>
            <w:tcBorders>
              <w:top w:val="single" w:sz="4" w:space="0" w:color="auto"/>
              <w:left w:val="nil"/>
              <w:bottom w:val="single" w:sz="4" w:space="0" w:color="auto"/>
              <w:right w:val="nil"/>
            </w:tcBorders>
            <w:vAlign w:val="center"/>
          </w:tcPr>
          <w:p w14:paraId="3DCF94F3" w14:textId="5BCD5F5A" w:rsidR="0032526F" w:rsidRPr="00081FC9" w:rsidRDefault="0032526F" w:rsidP="0032526F">
            <w:pPr>
              <w:spacing w:line="240" w:lineRule="auto"/>
              <w:contextualSpacing/>
              <w:jc w:val="center"/>
              <w:rPr>
                <w:b/>
                <w:szCs w:val="20"/>
              </w:rPr>
            </w:pPr>
            <w:r>
              <w:rPr>
                <w:b/>
                <w:szCs w:val="20"/>
              </w:rPr>
              <w:t>Adjusted R</w:t>
            </w:r>
            <w:r w:rsidRPr="0032526F">
              <w:rPr>
                <w:b/>
                <w:szCs w:val="20"/>
                <w:vertAlign w:val="superscript"/>
              </w:rPr>
              <w:t>2</w:t>
            </w:r>
          </w:p>
        </w:tc>
      </w:tr>
      <w:tr w:rsidR="0032526F" w:rsidRPr="00873634" w14:paraId="79572706" w14:textId="5F91F981" w:rsidTr="0032526F">
        <w:trPr>
          <w:gridAfter w:val="1"/>
          <w:wAfter w:w="84" w:type="dxa"/>
          <w:trHeight w:hRule="exact" w:val="288"/>
        </w:trPr>
        <w:tc>
          <w:tcPr>
            <w:tcW w:w="1620" w:type="dxa"/>
            <w:tcBorders>
              <w:left w:val="nil"/>
              <w:bottom w:val="nil"/>
              <w:right w:val="nil"/>
            </w:tcBorders>
            <w:tcMar>
              <w:left w:w="72" w:type="dxa"/>
              <w:right w:w="72" w:type="dxa"/>
            </w:tcMar>
            <w:vAlign w:val="center"/>
          </w:tcPr>
          <w:p w14:paraId="11134DF7" w14:textId="531EA117" w:rsidR="0032526F" w:rsidRPr="00081FC9" w:rsidRDefault="0032526F" w:rsidP="0032526F">
            <w:pPr>
              <w:spacing w:line="240" w:lineRule="auto"/>
              <w:contextualSpacing/>
              <w:jc w:val="center"/>
              <w:rPr>
                <w:szCs w:val="20"/>
              </w:rPr>
            </w:pPr>
            <w:r>
              <w:rPr>
                <w:szCs w:val="20"/>
              </w:rPr>
              <w:t>CHaMP</w:t>
            </w:r>
          </w:p>
        </w:tc>
        <w:tc>
          <w:tcPr>
            <w:tcW w:w="1080" w:type="dxa"/>
            <w:tcBorders>
              <w:left w:val="nil"/>
              <w:bottom w:val="nil"/>
              <w:right w:val="nil"/>
            </w:tcBorders>
            <w:tcMar>
              <w:left w:w="72" w:type="dxa"/>
              <w:right w:w="72" w:type="dxa"/>
            </w:tcMar>
            <w:vAlign w:val="center"/>
          </w:tcPr>
          <w:p w14:paraId="2CA2B71A" w14:textId="530F1CDA" w:rsidR="0032526F" w:rsidRPr="00081FC9" w:rsidRDefault="0032526F" w:rsidP="0032526F">
            <w:pPr>
              <w:spacing w:line="240" w:lineRule="auto"/>
              <w:contextualSpacing/>
              <w:jc w:val="center"/>
              <w:rPr>
                <w:szCs w:val="20"/>
              </w:rPr>
            </w:pPr>
            <w:r>
              <w:rPr>
                <w:szCs w:val="20"/>
              </w:rPr>
              <w:t>fish/m</w:t>
            </w:r>
          </w:p>
        </w:tc>
        <w:tc>
          <w:tcPr>
            <w:tcW w:w="810" w:type="dxa"/>
            <w:tcBorders>
              <w:left w:val="nil"/>
              <w:bottom w:val="nil"/>
              <w:right w:val="nil"/>
            </w:tcBorders>
            <w:vAlign w:val="center"/>
          </w:tcPr>
          <w:p w14:paraId="05C1FADE" w14:textId="1C4C3BF9" w:rsidR="0032526F" w:rsidRPr="00081FC9" w:rsidRDefault="0032526F" w:rsidP="0032526F">
            <w:pPr>
              <w:spacing w:line="240" w:lineRule="auto"/>
              <w:contextualSpacing/>
              <w:jc w:val="center"/>
              <w:rPr>
                <w:szCs w:val="20"/>
              </w:rPr>
            </w:pPr>
            <w:r>
              <w:rPr>
                <w:szCs w:val="20"/>
              </w:rPr>
              <w:t>0.493</w:t>
            </w:r>
          </w:p>
        </w:tc>
        <w:tc>
          <w:tcPr>
            <w:tcW w:w="1530" w:type="dxa"/>
            <w:tcBorders>
              <w:left w:val="nil"/>
              <w:bottom w:val="nil"/>
              <w:right w:val="nil"/>
            </w:tcBorders>
            <w:vAlign w:val="center"/>
          </w:tcPr>
          <w:p w14:paraId="7E1DB1C9" w14:textId="35EDD30B" w:rsidR="0032526F" w:rsidRPr="00081FC9" w:rsidRDefault="0032526F" w:rsidP="0032526F">
            <w:pPr>
              <w:spacing w:line="240" w:lineRule="auto"/>
              <w:contextualSpacing/>
              <w:jc w:val="center"/>
              <w:rPr>
                <w:szCs w:val="20"/>
              </w:rPr>
            </w:pPr>
            <w:commentRangeStart w:id="350"/>
            <w:r>
              <w:rPr>
                <w:szCs w:val="20"/>
              </w:rPr>
              <w:t>0.466</w:t>
            </w:r>
            <w:commentRangeEnd w:id="350"/>
            <w:r w:rsidR="0012482B">
              <w:rPr>
                <w:rStyle w:val="CommentReference"/>
              </w:rPr>
              <w:commentReference w:id="350"/>
            </w:r>
          </w:p>
        </w:tc>
      </w:tr>
      <w:tr w:rsidR="0032526F" w:rsidRPr="00873634" w14:paraId="00FBC2CA" w14:textId="543A69C0" w:rsidTr="0032526F">
        <w:trPr>
          <w:gridAfter w:val="1"/>
          <w:wAfter w:w="84" w:type="dxa"/>
          <w:trHeight w:hRule="exact" w:val="288"/>
        </w:trPr>
        <w:tc>
          <w:tcPr>
            <w:tcW w:w="1620" w:type="dxa"/>
            <w:tcBorders>
              <w:top w:val="nil"/>
              <w:left w:val="nil"/>
              <w:bottom w:val="nil"/>
              <w:right w:val="nil"/>
            </w:tcBorders>
            <w:tcMar>
              <w:left w:w="72" w:type="dxa"/>
              <w:right w:w="72" w:type="dxa"/>
            </w:tcMar>
            <w:vAlign w:val="center"/>
          </w:tcPr>
          <w:p w14:paraId="1F81156E" w14:textId="13246C1C" w:rsidR="0032526F" w:rsidRPr="00081FC9" w:rsidRDefault="0032526F" w:rsidP="0032526F">
            <w:pPr>
              <w:spacing w:line="240" w:lineRule="auto"/>
              <w:contextualSpacing/>
              <w:jc w:val="center"/>
              <w:rPr>
                <w:szCs w:val="20"/>
              </w:rPr>
            </w:pPr>
            <w:r>
              <w:rPr>
                <w:szCs w:val="20"/>
              </w:rPr>
              <w:t>non-CHaMP</w:t>
            </w:r>
          </w:p>
        </w:tc>
        <w:tc>
          <w:tcPr>
            <w:tcW w:w="1080" w:type="dxa"/>
            <w:tcBorders>
              <w:top w:val="nil"/>
              <w:left w:val="nil"/>
              <w:bottom w:val="nil"/>
              <w:right w:val="nil"/>
            </w:tcBorders>
            <w:tcMar>
              <w:left w:w="72" w:type="dxa"/>
              <w:right w:w="72" w:type="dxa"/>
            </w:tcMar>
            <w:vAlign w:val="center"/>
          </w:tcPr>
          <w:p w14:paraId="361FE75E" w14:textId="7BBC4263" w:rsidR="0032526F" w:rsidRPr="00081FC9" w:rsidRDefault="0032526F" w:rsidP="0032526F">
            <w:pPr>
              <w:spacing w:line="240" w:lineRule="auto"/>
              <w:contextualSpacing/>
              <w:jc w:val="center"/>
              <w:rPr>
                <w:szCs w:val="20"/>
              </w:rPr>
            </w:pPr>
            <w:r>
              <w:rPr>
                <w:szCs w:val="20"/>
              </w:rPr>
              <w:t>fish/m</w:t>
            </w:r>
          </w:p>
        </w:tc>
        <w:tc>
          <w:tcPr>
            <w:tcW w:w="810" w:type="dxa"/>
            <w:tcBorders>
              <w:top w:val="nil"/>
              <w:left w:val="nil"/>
              <w:bottom w:val="nil"/>
              <w:right w:val="nil"/>
            </w:tcBorders>
            <w:vAlign w:val="center"/>
          </w:tcPr>
          <w:p w14:paraId="103A2ADE" w14:textId="729582AE" w:rsidR="0032526F" w:rsidRPr="00081FC9" w:rsidRDefault="0032526F" w:rsidP="0032526F">
            <w:pPr>
              <w:spacing w:line="240" w:lineRule="auto"/>
              <w:contextualSpacing/>
              <w:jc w:val="center"/>
              <w:rPr>
                <w:szCs w:val="20"/>
              </w:rPr>
            </w:pPr>
            <w:r>
              <w:rPr>
                <w:szCs w:val="20"/>
              </w:rPr>
              <w:t>0.398</w:t>
            </w:r>
          </w:p>
        </w:tc>
        <w:tc>
          <w:tcPr>
            <w:tcW w:w="1530" w:type="dxa"/>
            <w:tcBorders>
              <w:top w:val="nil"/>
              <w:left w:val="nil"/>
              <w:bottom w:val="nil"/>
              <w:right w:val="nil"/>
            </w:tcBorders>
            <w:vAlign w:val="center"/>
          </w:tcPr>
          <w:p w14:paraId="5FF7BCCB" w14:textId="77504D81" w:rsidR="0032526F" w:rsidRPr="00081FC9" w:rsidRDefault="0032526F" w:rsidP="0032526F">
            <w:pPr>
              <w:spacing w:line="240" w:lineRule="auto"/>
              <w:contextualSpacing/>
              <w:jc w:val="center"/>
              <w:rPr>
                <w:szCs w:val="20"/>
              </w:rPr>
            </w:pPr>
            <w:r>
              <w:rPr>
                <w:szCs w:val="20"/>
              </w:rPr>
              <w:t>0.374</w:t>
            </w:r>
          </w:p>
        </w:tc>
      </w:tr>
      <w:tr w:rsidR="0032526F" w:rsidRPr="00873634" w14:paraId="4F6C0483" w14:textId="3E12B3FA" w:rsidTr="0032526F">
        <w:trPr>
          <w:gridAfter w:val="1"/>
          <w:wAfter w:w="84" w:type="dxa"/>
          <w:trHeight w:hRule="exact" w:val="288"/>
        </w:trPr>
        <w:tc>
          <w:tcPr>
            <w:tcW w:w="1620" w:type="dxa"/>
            <w:tcBorders>
              <w:top w:val="nil"/>
              <w:left w:val="nil"/>
              <w:bottom w:val="nil"/>
              <w:right w:val="nil"/>
            </w:tcBorders>
            <w:tcMar>
              <w:left w:w="72" w:type="dxa"/>
              <w:right w:w="72" w:type="dxa"/>
            </w:tcMar>
            <w:vAlign w:val="center"/>
          </w:tcPr>
          <w:p w14:paraId="556C775A" w14:textId="17245FF9" w:rsidR="0032526F" w:rsidRPr="00081FC9" w:rsidRDefault="0032526F" w:rsidP="0032526F">
            <w:pPr>
              <w:spacing w:line="240" w:lineRule="auto"/>
              <w:contextualSpacing/>
              <w:jc w:val="center"/>
              <w:rPr>
                <w:szCs w:val="20"/>
              </w:rPr>
            </w:pPr>
            <w:r>
              <w:rPr>
                <w:szCs w:val="20"/>
              </w:rPr>
              <w:t>CHaMP</w:t>
            </w:r>
          </w:p>
        </w:tc>
        <w:tc>
          <w:tcPr>
            <w:tcW w:w="1080" w:type="dxa"/>
            <w:tcBorders>
              <w:top w:val="nil"/>
              <w:left w:val="nil"/>
              <w:bottom w:val="nil"/>
              <w:right w:val="nil"/>
            </w:tcBorders>
            <w:tcMar>
              <w:left w:w="72" w:type="dxa"/>
              <w:right w:w="72" w:type="dxa"/>
            </w:tcMar>
            <w:vAlign w:val="center"/>
          </w:tcPr>
          <w:p w14:paraId="3D2BABD6" w14:textId="15A02ACB" w:rsidR="0032526F" w:rsidRPr="00081FC9" w:rsidRDefault="0032526F" w:rsidP="0032526F">
            <w:pPr>
              <w:spacing w:line="240" w:lineRule="auto"/>
              <w:contextualSpacing/>
              <w:jc w:val="center"/>
              <w:rPr>
                <w:szCs w:val="20"/>
              </w:rPr>
            </w:pPr>
            <w:r>
              <w:rPr>
                <w:szCs w:val="20"/>
              </w:rPr>
              <w:t>fish/m</w:t>
            </w:r>
            <w:r w:rsidRPr="0032526F">
              <w:rPr>
                <w:szCs w:val="20"/>
                <w:vertAlign w:val="superscript"/>
              </w:rPr>
              <w:t>2</w:t>
            </w:r>
          </w:p>
        </w:tc>
        <w:tc>
          <w:tcPr>
            <w:tcW w:w="810" w:type="dxa"/>
            <w:tcBorders>
              <w:top w:val="nil"/>
              <w:left w:val="nil"/>
              <w:bottom w:val="nil"/>
              <w:right w:val="nil"/>
            </w:tcBorders>
            <w:vAlign w:val="center"/>
          </w:tcPr>
          <w:p w14:paraId="5258AE43" w14:textId="7190057D" w:rsidR="0032526F" w:rsidRPr="00081FC9" w:rsidRDefault="0032526F" w:rsidP="0032526F">
            <w:pPr>
              <w:spacing w:line="240" w:lineRule="auto"/>
              <w:contextualSpacing/>
              <w:jc w:val="center"/>
              <w:rPr>
                <w:szCs w:val="20"/>
              </w:rPr>
            </w:pPr>
            <w:r>
              <w:rPr>
                <w:szCs w:val="20"/>
              </w:rPr>
              <w:t>0.458</w:t>
            </w:r>
          </w:p>
        </w:tc>
        <w:tc>
          <w:tcPr>
            <w:tcW w:w="1530" w:type="dxa"/>
            <w:tcBorders>
              <w:top w:val="nil"/>
              <w:left w:val="nil"/>
              <w:bottom w:val="nil"/>
              <w:right w:val="nil"/>
            </w:tcBorders>
            <w:vAlign w:val="center"/>
          </w:tcPr>
          <w:p w14:paraId="6E8F5DCD" w14:textId="339097CE" w:rsidR="0032526F" w:rsidRPr="00081FC9" w:rsidRDefault="0032526F" w:rsidP="0032526F">
            <w:pPr>
              <w:spacing w:line="240" w:lineRule="auto"/>
              <w:contextualSpacing/>
              <w:jc w:val="center"/>
              <w:rPr>
                <w:szCs w:val="20"/>
              </w:rPr>
            </w:pPr>
            <w:r>
              <w:rPr>
                <w:szCs w:val="20"/>
              </w:rPr>
              <w:t>0.434</w:t>
            </w:r>
          </w:p>
        </w:tc>
      </w:tr>
      <w:tr w:rsidR="0032526F" w:rsidRPr="00873634" w14:paraId="75377815" w14:textId="0D0E7577" w:rsidTr="0032526F">
        <w:trPr>
          <w:gridAfter w:val="1"/>
          <w:wAfter w:w="84" w:type="dxa"/>
          <w:trHeight w:hRule="exact" w:val="288"/>
        </w:trPr>
        <w:tc>
          <w:tcPr>
            <w:tcW w:w="1620" w:type="dxa"/>
            <w:tcBorders>
              <w:top w:val="nil"/>
              <w:left w:val="nil"/>
              <w:bottom w:val="single" w:sz="4" w:space="0" w:color="auto"/>
              <w:right w:val="nil"/>
            </w:tcBorders>
            <w:tcMar>
              <w:left w:w="72" w:type="dxa"/>
              <w:right w:w="72" w:type="dxa"/>
            </w:tcMar>
            <w:vAlign w:val="center"/>
          </w:tcPr>
          <w:p w14:paraId="7DF5F246" w14:textId="736F9FBD" w:rsidR="0032526F" w:rsidRPr="00081FC9" w:rsidRDefault="0032526F" w:rsidP="0032526F">
            <w:pPr>
              <w:spacing w:line="240" w:lineRule="auto"/>
              <w:contextualSpacing/>
              <w:jc w:val="center"/>
              <w:rPr>
                <w:szCs w:val="20"/>
              </w:rPr>
            </w:pPr>
            <w:r>
              <w:rPr>
                <w:szCs w:val="20"/>
              </w:rPr>
              <w:t>non-CHaMP</w:t>
            </w:r>
          </w:p>
        </w:tc>
        <w:tc>
          <w:tcPr>
            <w:tcW w:w="1080" w:type="dxa"/>
            <w:tcBorders>
              <w:top w:val="nil"/>
              <w:left w:val="nil"/>
              <w:bottom w:val="single" w:sz="4" w:space="0" w:color="auto"/>
              <w:right w:val="nil"/>
            </w:tcBorders>
            <w:tcMar>
              <w:left w:w="72" w:type="dxa"/>
              <w:right w:w="72" w:type="dxa"/>
            </w:tcMar>
            <w:vAlign w:val="center"/>
          </w:tcPr>
          <w:p w14:paraId="5F5C5BB8" w14:textId="16FB5645" w:rsidR="0032526F" w:rsidRPr="00081FC9" w:rsidRDefault="0032526F" w:rsidP="0032526F">
            <w:pPr>
              <w:spacing w:line="240" w:lineRule="auto"/>
              <w:contextualSpacing/>
              <w:jc w:val="center"/>
              <w:rPr>
                <w:szCs w:val="20"/>
              </w:rPr>
            </w:pPr>
            <w:r>
              <w:rPr>
                <w:szCs w:val="20"/>
              </w:rPr>
              <w:t>fish/m</w:t>
            </w:r>
            <w:r w:rsidRPr="0032526F">
              <w:rPr>
                <w:szCs w:val="20"/>
                <w:vertAlign w:val="superscript"/>
              </w:rPr>
              <w:t>2</w:t>
            </w:r>
          </w:p>
        </w:tc>
        <w:tc>
          <w:tcPr>
            <w:tcW w:w="810" w:type="dxa"/>
            <w:tcBorders>
              <w:top w:val="nil"/>
              <w:left w:val="nil"/>
              <w:bottom w:val="single" w:sz="4" w:space="0" w:color="auto"/>
              <w:right w:val="nil"/>
            </w:tcBorders>
            <w:vAlign w:val="center"/>
          </w:tcPr>
          <w:p w14:paraId="4B10DFD9" w14:textId="5C31E939" w:rsidR="0032526F" w:rsidRPr="00081FC9" w:rsidRDefault="0032526F" w:rsidP="0032526F">
            <w:pPr>
              <w:spacing w:line="240" w:lineRule="auto"/>
              <w:contextualSpacing/>
              <w:jc w:val="center"/>
              <w:rPr>
                <w:szCs w:val="20"/>
              </w:rPr>
            </w:pPr>
            <w:r>
              <w:rPr>
                <w:szCs w:val="20"/>
              </w:rPr>
              <w:t>0.407</w:t>
            </w:r>
          </w:p>
        </w:tc>
        <w:tc>
          <w:tcPr>
            <w:tcW w:w="1530" w:type="dxa"/>
            <w:tcBorders>
              <w:top w:val="nil"/>
              <w:left w:val="nil"/>
              <w:bottom w:val="single" w:sz="4" w:space="0" w:color="auto"/>
              <w:right w:val="nil"/>
            </w:tcBorders>
            <w:vAlign w:val="center"/>
          </w:tcPr>
          <w:p w14:paraId="7EBD1099" w14:textId="080CBF31" w:rsidR="0032526F" w:rsidRPr="00081FC9" w:rsidRDefault="0032526F" w:rsidP="0032526F">
            <w:pPr>
              <w:spacing w:line="240" w:lineRule="auto"/>
              <w:contextualSpacing/>
              <w:jc w:val="center"/>
              <w:rPr>
                <w:szCs w:val="20"/>
              </w:rPr>
            </w:pPr>
            <w:r>
              <w:rPr>
                <w:szCs w:val="20"/>
              </w:rPr>
              <w:t>0.382</w:t>
            </w:r>
          </w:p>
        </w:tc>
      </w:tr>
    </w:tbl>
    <w:p w14:paraId="123087C7" w14:textId="77777777" w:rsidR="00ED066B" w:rsidRDefault="00ED066B">
      <w:pPr>
        <w:spacing w:after="160" w:line="259" w:lineRule="auto"/>
        <w:jc w:val="left"/>
      </w:pPr>
    </w:p>
    <w:p w14:paraId="20786C36" w14:textId="77777777" w:rsidR="00ED066B" w:rsidRDefault="00ED066B">
      <w:pPr>
        <w:spacing w:after="160" w:line="259" w:lineRule="auto"/>
        <w:jc w:val="left"/>
      </w:pPr>
      <w:r>
        <w:br w:type="page"/>
      </w:r>
    </w:p>
    <w:p w14:paraId="304714F3" w14:textId="2DE0B45A" w:rsidR="00ED066B" w:rsidRDefault="00ED066B" w:rsidP="00ED066B">
      <w:pPr>
        <w:pStyle w:val="Caption"/>
      </w:pPr>
      <w:bookmarkStart w:id="351" w:name="_Ref505074520"/>
      <w:r>
        <w:lastRenderedPageBreak/>
        <w:t xml:space="preserve">Table </w:t>
      </w:r>
      <w:r w:rsidR="00173D8B">
        <w:rPr>
          <w:noProof/>
        </w:rPr>
        <w:fldChar w:fldCharType="begin"/>
      </w:r>
      <w:r w:rsidR="00173D8B">
        <w:rPr>
          <w:noProof/>
        </w:rPr>
        <w:instrText xml:space="preserve"> SEQ Table \* ARABIC </w:instrText>
      </w:r>
      <w:r w:rsidR="00173D8B">
        <w:rPr>
          <w:noProof/>
        </w:rPr>
        <w:fldChar w:fldCharType="separate"/>
      </w:r>
      <w:r>
        <w:rPr>
          <w:noProof/>
        </w:rPr>
        <w:t>5</w:t>
      </w:r>
      <w:r w:rsidR="00173D8B">
        <w:rPr>
          <w:noProof/>
        </w:rPr>
        <w:fldChar w:fldCharType="end"/>
      </w:r>
      <w:bookmarkEnd w:id="351"/>
      <w:r>
        <w:t xml:space="preserve">. </w:t>
      </w:r>
      <w:commentRangeStart w:id="352"/>
      <w:r>
        <w:rPr>
          <w:b w:val="0"/>
        </w:rPr>
        <w:t>Es</w:t>
      </w:r>
      <w:commentRangeEnd w:id="352"/>
      <w:r w:rsidR="00DF75C1">
        <w:rPr>
          <w:rStyle w:val="CommentReference"/>
          <w:b w:val="0"/>
          <w:iCs w:val="0"/>
        </w:rPr>
        <w:commentReference w:id="352"/>
      </w:r>
      <w:r>
        <w:rPr>
          <w:b w:val="0"/>
        </w:rPr>
        <w:t>timates of parr capacity from both spawner-recruit data (</w:t>
      </w:r>
      <w:proofErr w:type="spellStart"/>
      <w:r>
        <w:rPr>
          <w:b w:val="0"/>
        </w:rPr>
        <w:t>Beverton</w:t>
      </w:r>
      <w:proofErr w:type="spellEnd"/>
      <w:r>
        <w:rPr>
          <w:b w:val="0"/>
        </w:rPr>
        <w:t>-Holt, Ricker, hockey stick) and from extrapolated estimates of parr capacity from the quantile regression forest (QRF) model.</w:t>
      </w:r>
      <w:r w:rsidR="00DF75C1">
        <w:rPr>
          <w:b w:val="0"/>
        </w:rPr>
        <w:t xml:space="preserve"> Numbers in parentheses are </w:t>
      </w:r>
      <w:commentRangeStart w:id="353"/>
      <w:r w:rsidR="00DF75C1" w:rsidRPr="00DF75C1">
        <w:rPr>
          <w:b w:val="0"/>
          <w:highlight w:val="yellow"/>
        </w:rPr>
        <w:t>blank</w:t>
      </w:r>
      <w:commentRangeEnd w:id="353"/>
      <w:r w:rsidR="00DF75C1">
        <w:rPr>
          <w:rStyle w:val="CommentReference"/>
          <w:b w:val="0"/>
          <w:iCs w:val="0"/>
        </w:rPr>
        <w:commentReference w:id="353"/>
      </w:r>
      <w:r w:rsidR="00DF75C1">
        <w:rPr>
          <w:b w:val="0"/>
        </w:rPr>
        <w:t>. ODFW = Oregon Department of Fish and Wildlife; WDFW = Washington Department of Fish and Wildlife; IDFG = Idaho Department of Fish and Game; RST = Rotary Screw Trap; QCI = Quantitative Consultants, Inc.</w:t>
      </w:r>
    </w:p>
    <w:tbl>
      <w:tblPr>
        <w:tblStyle w:val="TableGrid"/>
        <w:tblW w:w="9810" w:type="dxa"/>
        <w:tblLayout w:type="fixed"/>
        <w:tblCellMar>
          <w:left w:w="115" w:type="dxa"/>
          <w:right w:w="115" w:type="dxa"/>
        </w:tblCellMar>
        <w:tblLook w:val="04A0" w:firstRow="1" w:lastRow="0" w:firstColumn="1" w:lastColumn="0" w:noHBand="0" w:noVBand="1"/>
      </w:tblPr>
      <w:tblGrid>
        <w:gridCol w:w="1440"/>
        <w:gridCol w:w="450"/>
        <w:gridCol w:w="1080"/>
        <w:gridCol w:w="900"/>
        <w:gridCol w:w="900"/>
        <w:gridCol w:w="1260"/>
        <w:gridCol w:w="1080"/>
        <w:gridCol w:w="900"/>
        <w:gridCol w:w="900"/>
        <w:gridCol w:w="900"/>
      </w:tblGrid>
      <w:tr w:rsidR="00ED066B" w:rsidRPr="009E4C5D" w14:paraId="6AF1C3D1" w14:textId="77777777" w:rsidTr="009E4C5D">
        <w:trPr>
          <w:trHeight w:hRule="exact" w:val="541"/>
        </w:trPr>
        <w:tc>
          <w:tcPr>
            <w:tcW w:w="1440" w:type="dxa"/>
            <w:tcBorders>
              <w:top w:val="single" w:sz="4" w:space="0" w:color="auto"/>
              <w:left w:val="nil"/>
              <w:bottom w:val="single" w:sz="4" w:space="0" w:color="auto"/>
              <w:right w:val="nil"/>
            </w:tcBorders>
            <w:tcMar>
              <w:left w:w="72" w:type="dxa"/>
              <w:right w:w="72" w:type="dxa"/>
            </w:tcMar>
            <w:vAlign w:val="center"/>
          </w:tcPr>
          <w:p w14:paraId="43E63397" w14:textId="1BFE32BD" w:rsidR="00ED066B" w:rsidRPr="009E4C5D" w:rsidRDefault="00ED066B" w:rsidP="00ED066B">
            <w:pPr>
              <w:spacing w:line="240" w:lineRule="auto"/>
              <w:contextualSpacing/>
              <w:jc w:val="center"/>
              <w:rPr>
                <w:b/>
                <w:sz w:val="20"/>
                <w:szCs w:val="20"/>
              </w:rPr>
            </w:pPr>
            <w:r w:rsidRPr="009E4C5D">
              <w:rPr>
                <w:b/>
                <w:sz w:val="20"/>
                <w:szCs w:val="20"/>
              </w:rPr>
              <w:t>Watershed</w:t>
            </w:r>
          </w:p>
        </w:tc>
        <w:tc>
          <w:tcPr>
            <w:tcW w:w="450" w:type="dxa"/>
            <w:tcBorders>
              <w:top w:val="single" w:sz="4" w:space="0" w:color="auto"/>
              <w:left w:val="nil"/>
              <w:bottom w:val="single" w:sz="4" w:space="0" w:color="auto"/>
              <w:right w:val="nil"/>
            </w:tcBorders>
            <w:vAlign w:val="center"/>
          </w:tcPr>
          <w:p w14:paraId="0A567780" w14:textId="15147CF0" w:rsidR="00ED066B" w:rsidRPr="009E4C5D" w:rsidRDefault="00ED066B" w:rsidP="00ED066B">
            <w:pPr>
              <w:spacing w:line="240" w:lineRule="auto"/>
              <w:contextualSpacing/>
              <w:jc w:val="center"/>
              <w:rPr>
                <w:b/>
                <w:sz w:val="20"/>
                <w:szCs w:val="20"/>
              </w:rPr>
            </w:pPr>
            <w:r w:rsidRPr="009E4C5D">
              <w:rPr>
                <w:b/>
                <w:sz w:val="20"/>
                <w:szCs w:val="20"/>
              </w:rPr>
              <w:t>n Years</w:t>
            </w:r>
          </w:p>
        </w:tc>
        <w:tc>
          <w:tcPr>
            <w:tcW w:w="1080" w:type="dxa"/>
            <w:tcBorders>
              <w:top w:val="single" w:sz="4" w:space="0" w:color="auto"/>
              <w:left w:val="nil"/>
              <w:bottom w:val="single" w:sz="4" w:space="0" w:color="auto"/>
              <w:right w:val="nil"/>
            </w:tcBorders>
            <w:vAlign w:val="center"/>
          </w:tcPr>
          <w:p w14:paraId="51D7C347" w14:textId="0DEAD81D" w:rsidR="00ED066B" w:rsidRPr="009E4C5D" w:rsidRDefault="00ED066B" w:rsidP="00ED066B">
            <w:pPr>
              <w:spacing w:line="240" w:lineRule="auto"/>
              <w:contextualSpacing/>
              <w:jc w:val="center"/>
              <w:rPr>
                <w:b/>
                <w:sz w:val="20"/>
                <w:szCs w:val="20"/>
              </w:rPr>
            </w:pPr>
            <w:r w:rsidRPr="009E4C5D">
              <w:rPr>
                <w:b/>
                <w:sz w:val="20"/>
                <w:szCs w:val="20"/>
              </w:rPr>
              <w:t>Adult Data</w:t>
            </w:r>
          </w:p>
        </w:tc>
        <w:tc>
          <w:tcPr>
            <w:tcW w:w="900" w:type="dxa"/>
            <w:tcBorders>
              <w:top w:val="single" w:sz="4" w:space="0" w:color="auto"/>
              <w:left w:val="nil"/>
              <w:bottom w:val="single" w:sz="4" w:space="0" w:color="auto"/>
              <w:right w:val="nil"/>
            </w:tcBorders>
            <w:vAlign w:val="center"/>
          </w:tcPr>
          <w:p w14:paraId="0E02F681" w14:textId="61F95177" w:rsidR="00ED066B" w:rsidRPr="009E4C5D" w:rsidRDefault="00ED066B" w:rsidP="00ED066B">
            <w:pPr>
              <w:spacing w:line="240" w:lineRule="auto"/>
              <w:contextualSpacing/>
              <w:jc w:val="center"/>
              <w:rPr>
                <w:b/>
                <w:sz w:val="20"/>
                <w:szCs w:val="20"/>
              </w:rPr>
            </w:pPr>
            <w:r w:rsidRPr="009E4C5D">
              <w:rPr>
                <w:b/>
                <w:sz w:val="20"/>
                <w:szCs w:val="20"/>
              </w:rPr>
              <w:t>Adult Source</w:t>
            </w:r>
          </w:p>
        </w:tc>
        <w:tc>
          <w:tcPr>
            <w:tcW w:w="900" w:type="dxa"/>
            <w:tcBorders>
              <w:top w:val="single" w:sz="4" w:space="0" w:color="auto"/>
              <w:left w:val="nil"/>
              <w:bottom w:val="single" w:sz="4" w:space="0" w:color="auto"/>
              <w:right w:val="nil"/>
            </w:tcBorders>
            <w:vAlign w:val="center"/>
          </w:tcPr>
          <w:p w14:paraId="493CB798" w14:textId="65AD0A8C" w:rsidR="00ED066B" w:rsidRPr="009E4C5D" w:rsidRDefault="00ED066B" w:rsidP="00ED066B">
            <w:pPr>
              <w:spacing w:line="240" w:lineRule="auto"/>
              <w:contextualSpacing/>
              <w:jc w:val="center"/>
              <w:rPr>
                <w:b/>
                <w:sz w:val="20"/>
                <w:szCs w:val="20"/>
              </w:rPr>
            </w:pPr>
            <w:r w:rsidRPr="009E4C5D">
              <w:rPr>
                <w:b/>
                <w:sz w:val="20"/>
                <w:szCs w:val="20"/>
              </w:rPr>
              <w:t>Parr Data</w:t>
            </w:r>
          </w:p>
        </w:tc>
        <w:tc>
          <w:tcPr>
            <w:tcW w:w="1260" w:type="dxa"/>
            <w:tcBorders>
              <w:top w:val="single" w:sz="4" w:space="0" w:color="auto"/>
              <w:left w:val="nil"/>
              <w:bottom w:val="single" w:sz="4" w:space="0" w:color="auto"/>
              <w:right w:val="nil"/>
            </w:tcBorders>
            <w:vAlign w:val="center"/>
          </w:tcPr>
          <w:p w14:paraId="58401A81" w14:textId="694DAEE5" w:rsidR="00ED066B" w:rsidRPr="009E4C5D" w:rsidRDefault="00ED066B" w:rsidP="00ED066B">
            <w:pPr>
              <w:spacing w:line="240" w:lineRule="auto"/>
              <w:contextualSpacing/>
              <w:jc w:val="center"/>
              <w:rPr>
                <w:b/>
                <w:sz w:val="20"/>
                <w:szCs w:val="20"/>
              </w:rPr>
            </w:pPr>
            <w:r w:rsidRPr="009E4C5D">
              <w:rPr>
                <w:b/>
                <w:sz w:val="20"/>
                <w:szCs w:val="20"/>
              </w:rPr>
              <w:t>Parr Source</w:t>
            </w:r>
          </w:p>
        </w:tc>
        <w:tc>
          <w:tcPr>
            <w:tcW w:w="1080" w:type="dxa"/>
            <w:tcBorders>
              <w:top w:val="single" w:sz="4" w:space="0" w:color="auto"/>
              <w:left w:val="nil"/>
              <w:bottom w:val="single" w:sz="4" w:space="0" w:color="auto"/>
              <w:right w:val="nil"/>
            </w:tcBorders>
            <w:vAlign w:val="center"/>
          </w:tcPr>
          <w:p w14:paraId="2F7B7974" w14:textId="6B921CF1" w:rsidR="00ED066B" w:rsidRPr="009E4C5D" w:rsidRDefault="00ED066B" w:rsidP="00ED066B">
            <w:pPr>
              <w:spacing w:line="240" w:lineRule="auto"/>
              <w:contextualSpacing/>
              <w:jc w:val="center"/>
              <w:rPr>
                <w:b/>
                <w:sz w:val="20"/>
                <w:szCs w:val="20"/>
              </w:rPr>
            </w:pPr>
            <w:proofErr w:type="spellStart"/>
            <w:r w:rsidRPr="009E4C5D">
              <w:rPr>
                <w:b/>
                <w:sz w:val="20"/>
                <w:szCs w:val="20"/>
              </w:rPr>
              <w:t>Beverton</w:t>
            </w:r>
            <w:proofErr w:type="spellEnd"/>
            <w:r w:rsidRPr="009E4C5D">
              <w:rPr>
                <w:b/>
                <w:sz w:val="20"/>
                <w:szCs w:val="20"/>
              </w:rPr>
              <w:t>-Holt</w:t>
            </w:r>
          </w:p>
        </w:tc>
        <w:tc>
          <w:tcPr>
            <w:tcW w:w="900" w:type="dxa"/>
            <w:tcBorders>
              <w:top w:val="single" w:sz="4" w:space="0" w:color="auto"/>
              <w:left w:val="nil"/>
              <w:bottom w:val="single" w:sz="4" w:space="0" w:color="auto"/>
              <w:right w:val="nil"/>
            </w:tcBorders>
            <w:vAlign w:val="center"/>
          </w:tcPr>
          <w:p w14:paraId="7E4690D2" w14:textId="161027F0" w:rsidR="00ED066B" w:rsidRPr="009E4C5D" w:rsidRDefault="00ED066B" w:rsidP="00ED066B">
            <w:pPr>
              <w:spacing w:line="240" w:lineRule="auto"/>
              <w:contextualSpacing/>
              <w:jc w:val="center"/>
              <w:rPr>
                <w:b/>
                <w:sz w:val="20"/>
                <w:szCs w:val="20"/>
              </w:rPr>
            </w:pPr>
            <w:r w:rsidRPr="009E4C5D">
              <w:rPr>
                <w:b/>
                <w:sz w:val="20"/>
                <w:szCs w:val="20"/>
              </w:rPr>
              <w:t>Ricker</w:t>
            </w:r>
          </w:p>
        </w:tc>
        <w:tc>
          <w:tcPr>
            <w:tcW w:w="900" w:type="dxa"/>
            <w:tcBorders>
              <w:top w:val="single" w:sz="4" w:space="0" w:color="auto"/>
              <w:left w:val="nil"/>
              <w:bottom w:val="single" w:sz="4" w:space="0" w:color="auto"/>
              <w:right w:val="nil"/>
            </w:tcBorders>
            <w:vAlign w:val="center"/>
          </w:tcPr>
          <w:p w14:paraId="7994EA53" w14:textId="445DF9E2" w:rsidR="00ED066B" w:rsidRPr="009E4C5D" w:rsidRDefault="00ED066B" w:rsidP="00ED066B">
            <w:pPr>
              <w:spacing w:line="240" w:lineRule="auto"/>
              <w:contextualSpacing/>
              <w:jc w:val="center"/>
              <w:rPr>
                <w:b/>
                <w:sz w:val="20"/>
                <w:szCs w:val="20"/>
              </w:rPr>
            </w:pPr>
            <w:r w:rsidRPr="009E4C5D">
              <w:rPr>
                <w:b/>
                <w:sz w:val="20"/>
                <w:szCs w:val="20"/>
              </w:rPr>
              <w:t>Hockey Stick</w:t>
            </w:r>
          </w:p>
        </w:tc>
        <w:tc>
          <w:tcPr>
            <w:tcW w:w="900" w:type="dxa"/>
            <w:tcBorders>
              <w:top w:val="single" w:sz="4" w:space="0" w:color="auto"/>
              <w:left w:val="nil"/>
              <w:bottom w:val="single" w:sz="4" w:space="0" w:color="auto"/>
              <w:right w:val="nil"/>
            </w:tcBorders>
            <w:tcMar>
              <w:left w:w="72" w:type="dxa"/>
              <w:right w:w="72" w:type="dxa"/>
            </w:tcMar>
            <w:vAlign w:val="center"/>
          </w:tcPr>
          <w:p w14:paraId="7155EFDC" w14:textId="30440ACE" w:rsidR="00ED066B" w:rsidRPr="009E4C5D" w:rsidRDefault="00ED066B" w:rsidP="00ED066B">
            <w:pPr>
              <w:spacing w:line="240" w:lineRule="auto"/>
              <w:contextualSpacing/>
              <w:jc w:val="center"/>
              <w:rPr>
                <w:b/>
                <w:sz w:val="20"/>
                <w:szCs w:val="20"/>
              </w:rPr>
            </w:pPr>
            <w:r w:rsidRPr="009E4C5D">
              <w:rPr>
                <w:b/>
                <w:sz w:val="20"/>
                <w:szCs w:val="20"/>
              </w:rPr>
              <w:t>QRF</w:t>
            </w:r>
          </w:p>
        </w:tc>
      </w:tr>
      <w:tr w:rsidR="00ED066B" w:rsidRPr="009E4C5D" w14:paraId="4860B1C4" w14:textId="77777777" w:rsidTr="009E4C5D">
        <w:trPr>
          <w:trHeight w:hRule="exact" w:val="648"/>
        </w:trPr>
        <w:tc>
          <w:tcPr>
            <w:tcW w:w="1440" w:type="dxa"/>
            <w:tcBorders>
              <w:left w:val="nil"/>
              <w:bottom w:val="nil"/>
              <w:right w:val="nil"/>
            </w:tcBorders>
            <w:tcMar>
              <w:left w:w="72" w:type="dxa"/>
              <w:right w:w="72" w:type="dxa"/>
            </w:tcMar>
            <w:vAlign w:val="center"/>
          </w:tcPr>
          <w:p w14:paraId="57F21532" w14:textId="56FECB44" w:rsidR="00ED066B" w:rsidRPr="009E4C5D" w:rsidRDefault="00F13C95" w:rsidP="00ED066B">
            <w:pPr>
              <w:spacing w:line="240" w:lineRule="auto"/>
              <w:contextualSpacing/>
              <w:jc w:val="center"/>
              <w:rPr>
                <w:sz w:val="20"/>
                <w:szCs w:val="20"/>
              </w:rPr>
            </w:pPr>
            <w:r w:rsidRPr="009E4C5D">
              <w:rPr>
                <w:sz w:val="20"/>
                <w:szCs w:val="20"/>
              </w:rPr>
              <w:t>Catherine Creek</w:t>
            </w:r>
          </w:p>
        </w:tc>
        <w:tc>
          <w:tcPr>
            <w:tcW w:w="450" w:type="dxa"/>
            <w:tcBorders>
              <w:left w:val="nil"/>
              <w:bottom w:val="nil"/>
              <w:right w:val="nil"/>
            </w:tcBorders>
            <w:vAlign w:val="center"/>
          </w:tcPr>
          <w:p w14:paraId="6BEEAB61" w14:textId="09AEE082" w:rsidR="00ED066B" w:rsidRPr="009E4C5D" w:rsidRDefault="00F13C95" w:rsidP="00ED066B">
            <w:pPr>
              <w:spacing w:line="240" w:lineRule="auto"/>
              <w:contextualSpacing/>
              <w:jc w:val="center"/>
              <w:rPr>
                <w:sz w:val="20"/>
                <w:szCs w:val="20"/>
              </w:rPr>
            </w:pPr>
            <w:r w:rsidRPr="009E4C5D">
              <w:rPr>
                <w:sz w:val="20"/>
                <w:szCs w:val="20"/>
              </w:rPr>
              <w:t>20</w:t>
            </w:r>
          </w:p>
        </w:tc>
        <w:tc>
          <w:tcPr>
            <w:tcW w:w="1080" w:type="dxa"/>
            <w:tcBorders>
              <w:left w:val="nil"/>
              <w:bottom w:val="nil"/>
              <w:right w:val="nil"/>
            </w:tcBorders>
            <w:vAlign w:val="center"/>
          </w:tcPr>
          <w:p w14:paraId="7A77F290" w14:textId="55DC4324" w:rsidR="00ED066B" w:rsidRPr="009E4C5D" w:rsidRDefault="00F13C95" w:rsidP="00ED066B">
            <w:pPr>
              <w:spacing w:line="240" w:lineRule="auto"/>
              <w:contextualSpacing/>
              <w:jc w:val="center"/>
              <w:rPr>
                <w:sz w:val="20"/>
                <w:szCs w:val="20"/>
              </w:rPr>
            </w:pPr>
            <w:r w:rsidRPr="009E4C5D">
              <w:rPr>
                <w:sz w:val="20"/>
                <w:szCs w:val="20"/>
              </w:rPr>
              <w:t>Spawners</w:t>
            </w:r>
          </w:p>
        </w:tc>
        <w:tc>
          <w:tcPr>
            <w:tcW w:w="900" w:type="dxa"/>
            <w:tcBorders>
              <w:left w:val="nil"/>
              <w:bottom w:val="nil"/>
              <w:right w:val="nil"/>
            </w:tcBorders>
            <w:vAlign w:val="center"/>
          </w:tcPr>
          <w:p w14:paraId="6EF53F43" w14:textId="09200D85" w:rsidR="00ED066B" w:rsidRPr="009E4C5D" w:rsidRDefault="00F13C95" w:rsidP="00ED066B">
            <w:pPr>
              <w:spacing w:line="240" w:lineRule="auto"/>
              <w:contextualSpacing/>
              <w:jc w:val="center"/>
              <w:rPr>
                <w:sz w:val="20"/>
                <w:szCs w:val="20"/>
              </w:rPr>
            </w:pPr>
            <w:r w:rsidRPr="009E4C5D">
              <w:rPr>
                <w:sz w:val="20"/>
                <w:szCs w:val="20"/>
              </w:rPr>
              <w:t>ODFW</w:t>
            </w:r>
          </w:p>
        </w:tc>
        <w:tc>
          <w:tcPr>
            <w:tcW w:w="900" w:type="dxa"/>
            <w:tcBorders>
              <w:left w:val="nil"/>
              <w:bottom w:val="nil"/>
              <w:right w:val="nil"/>
            </w:tcBorders>
            <w:vAlign w:val="center"/>
          </w:tcPr>
          <w:p w14:paraId="1CF54566" w14:textId="62B84976" w:rsidR="00ED066B" w:rsidRPr="009E4C5D" w:rsidRDefault="00F13C95" w:rsidP="00ED066B">
            <w:pPr>
              <w:spacing w:line="240" w:lineRule="auto"/>
              <w:contextualSpacing/>
              <w:jc w:val="center"/>
              <w:rPr>
                <w:sz w:val="20"/>
                <w:szCs w:val="20"/>
              </w:rPr>
            </w:pPr>
            <w:r w:rsidRPr="009E4C5D">
              <w:rPr>
                <w:sz w:val="20"/>
                <w:szCs w:val="20"/>
              </w:rPr>
              <w:t>RST</w:t>
            </w:r>
          </w:p>
        </w:tc>
        <w:tc>
          <w:tcPr>
            <w:tcW w:w="1260" w:type="dxa"/>
            <w:tcBorders>
              <w:left w:val="nil"/>
              <w:bottom w:val="nil"/>
              <w:right w:val="nil"/>
            </w:tcBorders>
            <w:vAlign w:val="center"/>
          </w:tcPr>
          <w:p w14:paraId="3F8392F4" w14:textId="4E7246B7" w:rsidR="00ED066B" w:rsidRPr="009E4C5D" w:rsidRDefault="00F13C95" w:rsidP="00ED066B">
            <w:pPr>
              <w:spacing w:line="240" w:lineRule="auto"/>
              <w:contextualSpacing/>
              <w:jc w:val="center"/>
              <w:rPr>
                <w:sz w:val="20"/>
                <w:szCs w:val="20"/>
              </w:rPr>
            </w:pPr>
            <w:r w:rsidRPr="009E4C5D">
              <w:rPr>
                <w:sz w:val="20"/>
                <w:szCs w:val="20"/>
              </w:rPr>
              <w:t>ODFW</w:t>
            </w:r>
          </w:p>
        </w:tc>
        <w:tc>
          <w:tcPr>
            <w:tcW w:w="1080" w:type="dxa"/>
            <w:tcBorders>
              <w:left w:val="nil"/>
              <w:bottom w:val="nil"/>
              <w:right w:val="nil"/>
            </w:tcBorders>
            <w:vAlign w:val="center"/>
          </w:tcPr>
          <w:p w14:paraId="27B5B030" w14:textId="6076624B" w:rsidR="00ED066B" w:rsidRPr="009E4C5D" w:rsidRDefault="00F13C95" w:rsidP="00ED066B">
            <w:pPr>
              <w:spacing w:line="240" w:lineRule="auto"/>
              <w:contextualSpacing/>
              <w:jc w:val="center"/>
              <w:rPr>
                <w:sz w:val="20"/>
                <w:szCs w:val="20"/>
              </w:rPr>
            </w:pPr>
            <w:r w:rsidRPr="009E4C5D">
              <w:rPr>
                <w:sz w:val="20"/>
                <w:szCs w:val="20"/>
              </w:rPr>
              <w:t>135,387 (0.269)</w:t>
            </w:r>
          </w:p>
        </w:tc>
        <w:tc>
          <w:tcPr>
            <w:tcW w:w="900" w:type="dxa"/>
            <w:tcBorders>
              <w:left w:val="nil"/>
              <w:bottom w:val="nil"/>
              <w:right w:val="nil"/>
            </w:tcBorders>
            <w:vAlign w:val="center"/>
          </w:tcPr>
          <w:p w14:paraId="411F037C" w14:textId="4E8E8C53" w:rsidR="00ED066B" w:rsidRPr="009E4C5D" w:rsidRDefault="00F13C95" w:rsidP="00ED066B">
            <w:pPr>
              <w:spacing w:line="240" w:lineRule="auto"/>
              <w:contextualSpacing/>
              <w:jc w:val="center"/>
              <w:rPr>
                <w:sz w:val="20"/>
                <w:szCs w:val="20"/>
              </w:rPr>
            </w:pPr>
            <w:r w:rsidRPr="009E4C5D">
              <w:rPr>
                <w:sz w:val="20"/>
                <w:szCs w:val="20"/>
              </w:rPr>
              <w:t>103,021 (0.141)</w:t>
            </w:r>
          </w:p>
        </w:tc>
        <w:tc>
          <w:tcPr>
            <w:tcW w:w="900" w:type="dxa"/>
            <w:tcBorders>
              <w:left w:val="nil"/>
              <w:bottom w:val="nil"/>
              <w:right w:val="nil"/>
            </w:tcBorders>
            <w:vAlign w:val="center"/>
          </w:tcPr>
          <w:p w14:paraId="385ACB26" w14:textId="77A54A94" w:rsidR="00ED066B" w:rsidRPr="009E4C5D" w:rsidRDefault="00F13C95" w:rsidP="00ED066B">
            <w:pPr>
              <w:spacing w:line="240" w:lineRule="auto"/>
              <w:contextualSpacing/>
              <w:jc w:val="center"/>
              <w:rPr>
                <w:sz w:val="20"/>
                <w:szCs w:val="20"/>
              </w:rPr>
            </w:pPr>
            <w:r w:rsidRPr="009E4C5D">
              <w:rPr>
                <w:sz w:val="20"/>
                <w:szCs w:val="20"/>
              </w:rPr>
              <w:t>99,921 (0.210)</w:t>
            </w:r>
          </w:p>
        </w:tc>
        <w:tc>
          <w:tcPr>
            <w:tcW w:w="900" w:type="dxa"/>
            <w:tcBorders>
              <w:left w:val="nil"/>
              <w:bottom w:val="nil"/>
              <w:right w:val="nil"/>
            </w:tcBorders>
            <w:tcMar>
              <w:left w:w="72" w:type="dxa"/>
              <w:right w:w="72" w:type="dxa"/>
            </w:tcMar>
            <w:vAlign w:val="center"/>
          </w:tcPr>
          <w:p w14:paraId="7D240B22" w14:textId="10131B6C" w:rsidR="00ED066B" w:rsidRPr="009E4C5D" w:rsidRDefault="00F13C95" w:rsidP="00ED066B">
            <w:pPr>
              <w:spacing w:line="240" w:lineRule="auto"/>
              <w:contextualSpacing/>
              <w:jc w:val="center"/>
              <w:rPr>
                <w:sz w:val="20"/>
                <w:szCs w:val="20"/>
              </w:rPr>
            </w:pPr>
            <w:r w:rsidRPr="009E4C5D">
              <w:rPr>
                <w:sz w:val="20"/>
                <w:szCs w:val="20"/>
              </w:rPr>
              <w:t>179,004 (0.039)</w:t>
            </w:r>
          </w:p>
        </w:tc>
      </w:tr>
      <w:tr w:rsidR="00ED066B" w:rsidRPr="009E4C5D" w14:paraId="7C53BF88" w14:textId="77777777" w:rsidTr="009E4C5D">
        <w:trPr>
          <w:trHeight w:hRule="exact" w:val="648"/>
        </w:trPr>
        <w:tc>
          <w:tcPr>
            <w:tcW w:w="1440" w:type="dxa"/>
            <w:tcBorders>
              <w:top w:val="nil"/>
              <w:left w:val="nil"/>
              <w:bottom w:val="nil"/>
              <w:right w:val="nil"/>
            </w:tcBorders>
            <w:tcMar>
              <w:left w:w="72" w:type="dxa"/>
              <w:right w:w="72" w:type="dxa"/>
            </w:tcMar>
            <w:vAlign w:val="center"/>
          </w:tcPr>
          <w:p w14:paraId="409076AF" w14:textId="3F3CE2B6" w:rsidR="00ED066B" w:rsidRPr="009E4C5D" w:rsidRDefault="00F13C95" w:rsidP="00ED066B">
            <w:pPr>
              <w:spacing w:line="240" w:lineRule="auto"/>
              <w:contextualSpacing/>
              <w:jc w:val="center"/>
              <w:rPr>
                <w:sz w:val="20"/>
                <w:szCs w:val="20"/>
              </w:rPr>
            </w:pPr>
            <w:r w:rsidRPr="009E4C5D">
              <w:rPr>
                <w:sz w:val="20"/>
                <w:szCs w:val="20"/>
              </w:rPr>
              <w:t>Chiwawa River</w:t>
            </w:r>
          </w:p>
        </w:tc>
        <w:tc>
          <w:tcPr>
            <w:tcW w:w="450" w:type="dxa"/>
            <w:tcBorders>
              <w:top w:val="nil"/>
              <w:left w:val="nil"/>
              <w:bottom w:val="nil"/>
              <w:right w:val="nil"/>
            </w:tcBorders>
            <w:vAlign w:val="center"/>
          </w:tcPr>
          <w:p w14:paraId="121AA899" w14:textId="10AE1456" w:rsidR="00ED066B" w:rsidRPr="009E4C5D" w:rsidRDefault="00F13C95" w:rsidP="00ED066B">
            <w:pPr>
              <w:spacing w:line="240" w:lineRule="auto"/>
              <w:contextualSpacing/>
              <w:jc w:val="center"/>
              <w:rPr>
                <w:sz w:val="20"/>
                <w:szCs w:val="20"/>
              </w:rPr>
            </w:pPr>
            <w:r w:rsidRPr="009E4C5D">
              <w:rPr>
                <w:sz w:val="20"/>
                <w:szCs w:val="20"/>
              </w:rPr>
              <w:t>20</w:t>
            </w:r>
          </w:p>
        </w:tc>
        <w:tc>
          <w:tcPr>
            <w:tcW w:w="1080" w:type="dxa"/>
            <w:tcBorders>
              <w:top w:val="nil"/>
              <w:left w:val="nil"/>
              <w:bottom w:val="nil"/>
              <w:right w:val="nil"/>
            </w:tcBorders>
            <w:vAlign w:val="center"/>
          </w:tcPr>
          <w:p w14:paraId="5ADE9287" w14:textId="141FB9CA" w:rsidR="00ED066B" w:rsidRPr="009E4C5D" w:rsidRDefault="00F13C95" w:rsidP="00ED066B">
            <w:pPr>
              <w:spacing w:line="240" w:lineRule="auto"/>
              <w:contextualSpacing/>
              <w:jc w:val="center"/>
              <w:rPr>
                <w:sz w:val="20"/>
                <w:szCs w:val="20"/>
              </w:rPr>
            </w:pPr>
            <w:r w:rsidRPr="009E4C5D">
              <w:rPr>
                <w:sz w:val="20"/>
                <w:szCs w:val="20"/>
              </w:rPr>
              <w:t>Spawners</w:t>
            </w:r>
          </w:p>
        </w:tc>
        <w:tc>
          <w:tcPr>
            <w:tcW w:w="900" w:type="dxa"/>
            <w:tcBorders>
              <w:top w:val="nil"/>
              <w:left w:val="nil"/>
              <w:bottom w:val="nil"/>
              <w:right w:val="nil"/>
            </w:tcBorders>
            <w:vAlign w:val="center"/>
          </w:tcPr>
          <w:p w14:paraId="08BDF0E8" w14:textId="094DF6C0" w:rsidR="00ED066B" w:rsidRPr="009E4C5D" w:rsidRDefault="00F13C95" w:rsidP="00ED066B">
            <w:pPr>
              <w:spacing w:line="240" w:lineRule="auto"/>
              <w:contextualSpacing/>
              <w:jc w:val="center"/>
              <w:rPr>
                <w:sz w:val="20"/>
                <w:szCs w:val="20"/>
              </w:rPr>
            </w:pPr>
            <w:r w:rsidRPr="009E4C5D">
              <w:rPr>
                <w:sz w:val="20"/>
                <w:szCs w:val="20"/>
              </w:rPr>
              <w:t>WDFW</w:t>
            </w:r>
          </w:p>
        </w:tc>
        <w:tc>
          <w:tcPr>
            <w:tcW w:w="900" w:type="dxa"/>
            <w:tcBorders>
              <w:top w:val="nil"/>
              <w:left w:val="nil"/>
              <w:bottom w:val="nil"/>
              <w:right w:val="nil"/>
            </w:tcBorders>
            <w:vAlign w:val="center"/>
          </w:tcPr>
          <w:p w14:paraId="6C2E72EA" w14:textId="169FB458" w:rsidR="00ED066B" w:rsidRPr="009E4C5D" w:rsidRDefault="00F13C95" w:rsidP="00ED066B">
            <w:pPr>
              <w:spacing w:line="240" w:lineRule="auto"/>
              <w:contextualSpacing/>
              <w:jc w:val="center"/>
              <w:rPr>
                <w:sz w:val="20"/>
                <w:szCs w:val="20"/>
              </w:rPr>
            </w:pPr>
            <w:r w:rsidRPr="009E4C5D">
              <w:rPr>
                <w:sz w:val="20"/>
                <w:szCs w:val="20"/>
              </w:rPr>
              <w:t>Parr Surveys</w:t>
            </w:r>
          </w:p>
        </w:tc>
        <w:tc>
          <w:tcPr>
            <w:tcW w:w="1260" w:type="dxa"/>
            <w:tcBorders>
              <w:top w:val="nil"/>
              <w:left w:val="nil"/>
              <w:bottom w:val="nil"/>
              <w:right w:val="nil"/>
            </w:tcBorders>
            <w:vAlign w:val="center"/>
          </w:tcPr>
          <w:p w14:paraId="3E42E2BF" w14:textId="2CACE874" w:rsidR="00ED066B" w:rsidRPr="009E4C5D" w:rsidRDefault="00F13C95" w:rsidP="00ED066B">
            <w:pPr>
              <w:spacing w:line="240" w:lineRule="auto"/>
              <w:contextualSpacing/>
              <w:jc w:val="center"/>
              <w:rPr>
                <w:sz w:val="20"/>
                <w:szCs w:val="20"/>
              </w:rPr>
            </w:pPr>
            <w:proofErr w:type="spellStart"/>
            <w:r w:rsidRPr="009E4C5D">
              <w:rPr>
                <w:sz w:val="20"/>
                <w:szCs w:val="20"/>
              </w:rPr>
              <w:t>BioAnalysts</w:t>
            </w:r>
            <w:proofErr w:type="spellEnd"/>
          </w:p>
        </w:tc>
        <w:tc>
          <w:tcPr>
            <w:tcW w:w="1080" w:type="dxa"/>
            <w:tcBorders>
              <w:top w:val="nil"/>
              <w:left w:val="nil"/>
              <w:bottom w:val="nil"/>
              <w:right w:val="nil"/>
            </w:tcBorders>
            <w:vAlign w:val="center"/>
          </w:tcPr>
          <w:p w14:paraId="080C4D56" w14:textId="26DF065A" w:rsidR="00ED066B" w:rsidRPr="009E4C5D" w:rsidRDefault="00F13C95" w:rsidP="00ED066B">
            <w:pPr>
              <w:spacing w:line="240" w:lineRule="auto"/>
              <w:contextualSpacing/>
              <w:jc w:val="center"/>
              <w:rPr>
                <w:sz w:val="20"/>
                <w:szCs w:val="20"/>
              </w:rPr>
            </w:pPr>
            <w:r w:rsidRPr="009E4C5D">
              <w:rPr>
                <w:sz w:val="20"/>
                <w:szCs w:val="20"/>
              </w:rPr>
              <w:t>248,586 (0.240)</w:t>
            </w:r>
          </w:p>
        </w:tc>
        <w:tc>
          <w:tcPr>
            <w:tcW w:w="900" w:type="dxa"/>
            <w:tcBorders>
              <w:top w:val="nil"/>
              <w:left w:val="nil"/>
              <w:bottom w:val="nil"/>
              <w:right w:val="nil"/>
            </w:tcBorders>
            <w:vAlign w:val="center"/>
          </w:tcPr>
          <w:p w14:paraId="62F42D58" w14:textId="2D117458" w:rsidR="00ED066B" w:rsidRPr="009E4C5D" w:rsidRDefault="00F13C95" w:rsidP="00ED066B">
            <w:pPr>
              <w:spacing w:line="240" w:lineRule="auto"/>
              <w:contextualSpacing/>
              <w:jc w:val="center"/>
              <w:rPr>
                <w:sz w:val="20"/>
                <w:szCs w:val="20"/>
              </w:rPr>
            </w:pPr>
            <w:r w:rsidRPr="009E4C5D">
              <w:rPr>
                <w:sz w:val="20"/>
                <w:szCs w:val="20"/>
              </w:rPr>
              <w:t>166,139 (0.148)</w:t>
            </w:r>
          </w:p>
        </w:tc>
        <w:tc>
          <w:tcPr>
            <w:tcW w:w="900" w:type="dxa"/>
            <w:tcBorders>
              <w:top w:val="nil"/>
              <w:left w:val="nil"/>
              <w:bottom w:val="nil"/>
              <w:right w:val="nil"/>
            </w:tcBorders>
            <w:vAlign w:val="center"/>
          </w:tcPr>
          <w:p w14:paraId="6CC39816" w14:textId="1F47913B" w:rsidR="00ED066B" w:rsidRPr="009E4C5D" w:rsidRDefault="00F13C95" w:rsidP="00ED066B">
            <w:pPr>
              <w:spacing w:line="240" w:lineRule="auto"/>
              <w:contextualSpacing/>
              <w:jc w:val="center"/>
              <w:rPr>
                <w:sz w:val="20"/>
                <w:szCs w:val="20"/>
              </w:rPr>
            </w:pPr>
            <w:r w:rsidRPr="009E4C5D">
              <w:rPr>
                <w:sz w:val="20"/>
                <w:szCs w:val="20"/>
              </w:rPr>
              <w:t>174,216 (0.184)</w:t>
            </w:r>
          </w:p>
        </w:tc>
        <w:tc>
          <w:tcPr>
            <w:tcW w:w="900" w:type="dxa"/>
            <w:tcBorders>
              <w:top w:val="nil"/>
              <w:left w:val="nil"/>
              <w:bottom w:val="nil"/>
              <w:right w:val="nil"/>
            </w:tcBorders>
            <w:tcMar>
              <w:left w:w="72" w:type="dxa"/>
              <w:right w:w="72" w:type="dxa"/>
            </w:tcMar>
            <w:vAlign w:val="center"/>
          </w:tcPr>
          <w:p w14:paraId="0125E02F" w14:textId="46E166D1" w:rsidR="00ED066B" w:rsidRPr="009E4C5D" w:rsidRDefault="00F13C95" w:rsidP="00ED066B">
            <w:pPr>
              <w:spacing w:line="240" w:lineRule="auto"/>
              <w:contextualSpacing/>
              <w:jc w:val="center"/>
              <w:rPr>
                <w:sz w:val="20"/>
                <w:szCs w:val="20"/>
              </w:rPr>
            </w:pPr>
            <w:r w:rsidRPr="009E4C5D">
              <w:rPr>
                <w:sz w:val="20"/>
                <w:szCs w:val="20"/>
              </w:rPr>
              <w:t>341,352 (0.059)</w:t>
            </w:r>
          </w:p>
        </w:tc>
      </w:tr>
      <w:tr w:rsidR="00ED066B" w:rsidRPr="009E4C5D" w14:paraId="4F6D2286" w14:textId="77777777" w:rsidTr="00DF75C1">
        <w:trPr>
          <w:trHeight w:hRule="exact" w:val="675"/>
        </w:trPr>
        <w:tc>
          <w:tcPr>
            <w:tcW w:w="1440" w:type="dxa"/>
            <w:tcBorders>
              <w:top w:val="nil"/>
              <w:left w:val="nil"/>
              <w:bottom w:val="nil"/>
              <w:right w:val="nil"/>
            </w:tcBorders>
            <w:tcMar>
              <w:left w:w="72" w:type="dxa"/>
              <w:right w:w="72" w:type="dxa"/>
            </w:tcMar>
            <w:vAlign w:val="center"/>
          </w:tcPr>
          <w:p w14:paraId="24491CCD" w14:textId="216D080E" w:rsidR="00ED066B" w:rsidRPr="009E4C5D" w:rsidRDefault="00F13C95" w:rsidP="00ED066B">
            <w:pPr>
              <w:spacing w:line="240" w:lineRule="auto"/>
              <w:contextualSpacing/>
              <w:jc w:val="center"/>
              <w:rPr>
                <w:sz w:val="20"/>
                <w:szCs w:val="20"/>
              </w:rPr>
            </w:pPr>
            <w:r w:rsidRPr="009E4C5D">
              <w:rPr>
                <w:sz w:val="20"/>
                <w:szCs w:val="20"/>
              </w:rPr>
              <w:t>Grand Ronde River (upper mainstem)</w:t>
            </w:r>
          </w:p>
        </w:tc>
        <w:tc>
          <w:tcPr>
            <w:tcW w:w="450" w:type="dxa"/>
            <w:tcBorders>
              <w:top w:val="nil"/>
              <w:left w:val="nil"/>
              <w:bottom w:val="nil"/>
              <w:right w:val="nil"/>
            </w:tcBorders>
            <w:vAlign w:val="center"/>
          </w:tcPr>
          <w:p w14:paraId="23E2A54A" w14:textId="014EDA7F" w:rsidR="00ED066B" w:rsidRPr="009E4C5D" w:rsidRDefault="00F13C95" w:rsidP="00ED066B">
            <w:pPr>
              <w:spacing w:line="240" w:lineRule="auto"/>
              <w:contextualSpacing/>
              <w:jc w:val="center"/>
              <w:rPr>
                <w:sz w:val="20"/>
                <w:szCs w:val="20"/>
              </w:rPr>
            </w:pPr>
            <w:r w:rsidRPr="009E4C5D">
              <w:rPr>
                <w:sz w:val="20"/>
                <w:szCs w:val="20"/>
              </w:rPr>
              <w:t>8</w:t>
            </w:r>
          </w:p>
        </w:tc>
        <w:tc>
          <w:tcPr>
            <w:tcW w:w="1080" w:type="dxa"/>
            <w:tcBorders>
              <w:top w:val="nil"/>
              <w:left w:val="nil"/>
              <w:bottom w:val="nil"/>
              <w:right w:val="nil"/>
            </w:tcBorders>
            <w:vAlign w:val="center"/>
          </w:tcPr>
          <w:p w14:paraId="48EBBFEE" w14:textId="617BAF0A" w:rsidR="00ED066B" w:rsidRPr="009E4C5D" w:rsidRDefault="00F13C95" w:rsidP="00ED066B">
            <w:pPr>
              <w:spacing w:line="240" w:lineRule="auto"/>
              <w:contextualSpacing/>
              <w:jc w:val="center"/>
              <w:rPr>
                <w:sz w:val="20"/>
                <w:szCs w:val="20"/>
              </w:rPr>
            </w:pPr>
            <w:r w:rsidRPr="009E4C5D">
              <w:rPr>
                <w:sz w:val="20"/>
                <w:szCs w:val="20"/>
              </w:rPr>
              <w:t>Spawners</w:t>
            </w:r>
          </w:p>
        </w:tc>
        <w:tc>
          <w:tcPr>
            <w:tcW w:w="900" w:type="dxa"/>
            <w:tcBorders>
              <w:top w:val="nil"/>
              <w:left w:val="nil"/>
              <w:bottom w:val="nil"/>
              <w:right w:val="nil"/>
            </w:tcBorders>
            <w:vAlign w:val="center"/>
          </w:tcPr>
          <w:p w14:paraId="172EE235" w14:textId="6A262D0F" w:rsidR="00ED066B" w:rsidRPr="009E4C5D" w:rsidRDefault="00F13C95" w:rsidP="00ED066B">
            <w:pPr>
              <w:spacing w:line="240" w:lineRule="auto"/>
              <w:contextualSpacing/>
              <w:jc w:val="center"/>
              <w:rPr>
                <w:sz w:val="20"/>
                <w:szCs w:val="20"/>
              </w:rPr>
            </w:pPr>
            <w:r w:rsidRPr="009E4C5D">
              <w:rPr>
                <w:sz w:val="20"/>
                <w:szCs w:val="20"/>
              </w:rPr>
              <w:t>ODFW</w:t>
            </w:r>
          </w:p>
        </w:tc>
        <w:tc>
          <w:tcPr>
            <w:tcW w:w="900" w:type="dxa"/>
            <w:tcBorders>
              <w:top w:val="nil"/>
              <w:left w:val="nil"/>
              <w:bottom w:val="nil"/>
              <w:right w:val="nil"/>
            </w:tcBorders>
            <w:vAlign w:val="center"/>
          </w:tcPr>
          <w:p w14:paraId="7CA8CF6F" w14:textId="146A1844" w:rsidR="00ED066B" w:rsidRPr="009E4C5D" w:rsidRDefault="00F13C95" w:rsidP="00ED066B">
            <w:pPr>
              <w:spacing w:line="240" w:lineRule="auto"/>
              <w:contextualSpacing/>
              <w:jc w:val="center"/>
              <w:rPr>
                <w:sz w:val="20"/>
                <w:szCs w:val="20"/>
              </w:rPr>
            </w:pPr>
            <w:r w:rsidRPr="009E4C5D">
              <w:rPr>
                <w:sz w:val="20"/>
                <w:szCs w:val="20"/>
              </w:rPr>
              <w:t>RST</w:t>
            </w:r>
          </w:p>
        </w:tc>
        <w:tc>
          <w:tcPr>
            <w:tcW w:w="1260" w:type="dxa"/>
            <w:tcBorders>
              <w:top w:val="nil"/>
              <w:left w:val="nil"/>
              <w:bottom w:val="nil"/>
              <w:right w:val="nil"/>
            </w:tcBorders>
            <w:vAlign w:val="center"/>
          </w:tcPr>
          <w:p w14:paraId="732AE0C3" w14:textId="0D961658" w:rsidR="00ED066B" w:rsidRPr="009E4C5D" w:rsidRDefault="00F13C95" w:rsidP="00ED066B">
            <w:pPr>
              <w:spacing w:line="240" w:lineRule="auto"/>
              <w:contextualSpacing/>
              <w:jc w:val="center"/>
              <w:rPr>
                <w:sz w:val="20"/>
                <w:szCs w:val="20"/>
              </w:rPr>
            </w:pPr>
            <w:r w:rsidRPr="009E4C5D">
              <w:rPr>
                <w:sz w:val="20"/>
                <w:szCs w:val="20"/>
              </w:rPr>
              <w:t>ODFW</w:t>
            </w:r>
          </w:p>
        </w:tc>
        <w:tc>
          <w:tcPr>
            <w:tcW w:w="1080" w:type="dxa"/>
            <w:tcBorders>
              <w:top w:val="nil"/>
              <w:left w:val="nil"/>
              <w:bottom w:val="nil"/>
              <w:right w:val="nil"/>
            </w:tcBorders>
            <w:vAlign w:val="center"/>
          </w:tcPr>
          <w:p w14:paraId="4EFD9A64" w14:textId="04059E86" w:rsidR="00ED066B" w:rsidRPr="009E4C5D" w:rsidRDefault="00F13C95" w:rsidP="00ED066B">
            <w:pPr>
              <w:spacing w:line="240" w:lineRule="auto"/>
              <w:contextualSpacing/>
              <w:jc w:val="center"/>
              <w:rPr>
                <w:sz w:val="20"/>
                <w:szCs w:val="20"/>
              </w:rPr>
            </w:pPr>
            <w:r w:rsidRPr="009E4C5D">
              <w:rPr>
                <w:sz w:val="20"/>
                <w:szCs w:val="20"/>
              </w:rPr>
              <w:t>171,609 (0.388)</w:t>
            </w:r>
          </w:p>
        </w:tc>
        <w:tc>
          <w:tcPr>
            <w:tcW w:w="900" w:type="dxa"/>
            <w:tcBorders>
              <w:top w:val="nil"/>
              <w:left w:val="nil"/>
              <w:bottom w:val="nil"/>
              <w:right w:val="nil"/>
            </w:tcBorders>
            <w:vAlign w:val="center"/>
          </w:tcPr>
          <w:p w14:paraId="7218CA6A" w14:textId="6CC12D75" w:rsidR="00ED066B" w:rsidRPr="009E4C5D" w:rsidRDefault="00F13C95" w:rsidP="00ED066B">
            <w:pPr>
              <w:spacing w:line="240" w:lineRule="auto"/>
              <w:contextualSpacing/>
              <w:jc w:val="center"/>
              <w:rPr>
                <w:sz w:val="20"/>
                <w:szCs w:val="20"/>
              </w:rPr>
            </w:pPr>
            <w:r w:rsidRPr="009E4C5D">
              <w:rPr>
                <w:sz w:val="20"/>
                <w:szCs w:val="20"/>
              </w:rPr>
              <w:t>168,137 (0.298)</w:t>
            </w:r>
          </w:p>
        </w:tc>
        <w:tc>
          <w:tcPr>
            <w:tcW w:w="900" w:type="dxa"/>
            <w:tcBorders>
              <w:top w:val="nil"/>
              <w:left w:val="nil"/>
              <w:bottom w:val="nil"/>
              <w:right w:val="nil"/>
            </w:tcBorders>
            <w:vAlign w:val="center"/>
          </w:tcPr>
          <w:p w14:paraId="3C1A276A" w14:textId="030D27C4" w:rsidR="00ED066B" w:rsidRPr="009E4C5D" w:rsidRDefault="00F13C95" w:rsidP="00ED066B">
            <w:pPr>
              <w:spacing w:line="240" w:lineRule="auto"/>
              <w:contextualSpacing/>
              <w:jc w:val="center"/>
              <w:rPr>
                <w:sz w:val="20"/>
                <w:szCs w:val="20"/>
              </w:rPr>
            </w:pPr>
            <w:r w:rsidRPr="009E4C5D">
              <w:rPr>
                <w:sz w:val="20"/>
                <w:szCs w:val="20"/>
              </w:rPr>
              <w:t>127,052 (0.317)</w:t>
            </w:r>
          </w:p>
        </w:tc>
        <w:tc>
          <w:tcPr>
            <w:tcW w:w="900" w:type="dxa"/>
            <w:tcBorders>
              <w:top w:val="nil"/>
              <w:left w:val="nil"/>
              <w:bottom w:val="nil"/>
              <w:right w:val="nil"/>
            </w:tcBorders>
            <w:tcMar>
              <w:left w:w="72" w:type="dxa"/>
              <w:right w:w="72" w:type="dxa"/>
            </w:tcMar>
            <w:vAlign w:val="center"/>
          </w:tcPr>
          <w:p w14:paraId="5266DE5B" w14:textId="02044D95" w:rsidR="00ED066B" w:rsidRPr="009E4C5D" w:rsidRDefault="00F13C95" w:rsidP="00ED066B">
            <w:pPr>
              <w:spacing w:line="240" w:lineRule="auto"/>
              <w:contextualSpacing/>
              <w:jc w:val="center"/>
              <w:rPr>
                <w:sz w:val="20"/>
                <w:szCs w:val="20"/>
              </w:rPr>
            </w:pPr>
            <w:r w:rsidRPr="009E4C5D">
              <w:rPr>
                <w:sz w:val="20"/>
                <w:szCs w:val="20"/>
              </w:rPr>
              <w:t>212,794 (0.045)</w:t>
            </w:r>
          </w:p>
        </w:tc>
      </w:tr>
      <w:tr w:rsidR="00ED066B" w:rsidRPr="009E4C5D" w14:paraId="52B3098A" w14:textId="77777777" w:rsidTr="009E4C5D">
        <w:trPr>
          <w:trHeight w:hRule="exact" w:val="648"/>
        </w:trPr>
        <w:tc>
          <w:tcPr>
            <w:tcW w:w="1440" w:type="dxa"/>
            <w:tcBorders>
              <w:top w:val="nil"/>
              <w:left w:val="nil"/>
              <w:bottom w:val="nil"/>
              <w:right w:val="nil"/>
            </w:tcBorders>
            <w:tcMar>
              <w:left w:w="72" w:type="dxa"/>
              <w:right w:w="72" w:type="dxa"/>
            </w:tcMar>
            <w:vAlign w:val="center"/>
          </w:tcPr>
          <w:p w14:paraId="17C9852F" w14:textId="16810448" w:rsidR="00ED066B" w:rsidRPr="009E4C5D" w:rsidRDefault="00F13C95" w:rsidP="00ED066B">
            <w:pPr>
              <w:spacing w:line="240" w:lineRule="auto"/>
              <w:contextualSpacing/>
              <w:jc w:val="center"/>
              <w:rPr>
                <w:sz w:val="20"/>
                <w:szCs w:val="20"/>
              </w:rPr>
            </w:pPr>
            <w:r w:rsidRPr="009E4C5D">
              <w:rPr>
                <w:sz w:val="20"/>
                <w:szCs w:val="20"/>
              </w:rPr>
              <w:t>Hayden Creek</w:t>
            </w:r>
          </w:p>
        </w:tc>
        <w:tc>
          <w:tcPr>
            <w:tcW w:w="450" w:type="dxa"/>
            <w:tcBorders>
              <w:top w:val="nil"/>
              <w:left w:val="nil"/>
              <w:bottom w:val="nil"/>
              <w:right w:val="nil"/>
            </w:tcBorders>
            <w:vAlign w:val="center"/>
          </w:tcPr>
          <w:p w14:paraId="29071BB1" w14:textId="4920F6E7" w:rsidR="00ED066B" w:rsidRPr="009E4C5D" w:rsidRDefault="00F13C95" w:rsidP="00ED066B">
            <w:pPr>
              <w:spacing w:line="240" w:lineRule="auto"/>
              <w:contextualSpacing/>
              <w:jc w:val="center"/>
              <w:rPr>
                <w:sz w:val="20"/>
                <w:szCs w:val="20"/>
              </w:rPr>
            </w:pPr>
            <w:r w:rsidRPr="009E4C5D">
              <w:rPr>
                <w:sz w:val="20"/>
                <w:szCs w:val="20"/>
              </w:rPr>
              <w:t>8</w:t>
            </w:r>
          </w:p>
        </w:tc>
        <w:tc>
          <w:tcPr>
            <w:tcW w:w="1080" w:type="dxa"/>
            <w:tcBorders>
              <w:top w:val="nil"/>
              <w:left w:val="nil"/>
              <w:bottom w:val="nil"/>
              <w:right w:val="nil"/>
            </w:tcBorders>
            <w:vAlign w:val="center"/>
          </w:tcPr>
          <w:p w14:paraId="10BE10F2" w14:textId="02EC6CE3" w:rsidR="00ED066B" w:rsidRPr="009E4C5D" w:rsidRDefault="00F13C95" w:rsidP="00ED066B">
            <w:pPr>
              <w:spacing w:line="240" w:lineRule="auto"/>
              <w:contextualSpacing/>
              <w:jc w:val="center"/>
              <w:rPr>
                <w:sz w:val="20"/>
                <w:szCs w:val="20"/>
              </w:rPr>
            </w:pPr>
            <w:r w:rsidRPr="009E4C5D">
              <w:rPr>
                <w:sz w:val="20"/>
                <w:szCs w:val="20"/>
              </w:rPr>
              <w:t>Redds</w:t>
            </w:r>
          </w:p>
        </w:tc>
        <w:tc>
          <w:tcPr>
            <w:tcW w:w="900" w:type="dxa"/>
            <w:tcBorders>
              <w:top w:val="nil"/>
              <w:left w:val="nil"/>
              <w:bottom w:val="nil"/>
              <w:right w:val="nil"/>
            </w:tcBorders>
            <w:vAlign w:val="center"/>
          </w:tcPr>
          <w:p w14:paraId="669CDDDE" w14:textId="4BDF3950" w:rsidR="00ED066B" w:rsidRPr="009E4C5D" w:rsidRDefault="00F13C95" w:rsidP="00ED066B">
            <w:pPr>
              <w:spacing w:line="240" w:lineRule="auto"/>
              <w:contextualSpacing/>
              <w:jc w:val="center"/>
              <w:rPr>
                <w:sz w:val="20"/>
                <w:szCs w:val="20"/>
              </w:rPr>
            </w:pPr>
            <w:r w:rsidRPr="009E4C5D">
              <w:rPr>
                <w:sz w:val="20"/>
                <w:szCs w:val="20"/>
              </w:rPr>
              <w:t>IDFG</w:t>
            </w:r>
          </w:p>
        </w:tc>
        <w:tc>
          <w:tcPr>
            <w:tcW w:w="900" w:type="dxa"/>
            <w:tcBorders>
              <w:top w:val="nil"/>
              <w:left w:val="nil"/>
              <w:bottom w:val="nil"/>
              <w:right w:val="nil"/>
            </w:tcBorders>
            <w:vAlign w:val="center"/>
          </w:tcPr>
          <w:p w14:paraId="2AF87234" w14:textId="06B1D2A5" w:rsidR="00ED066B" w:rsidRPr="009E4C5D" w:rsidRDefault="00F13C95" w:rsidP="00ED066B">
            <w:pPr>
              <w:spacing w:line="240" w:lineRule="auto"/>
              <w:contextualSpacing/>
              <w:jc w:val="center"/>
              <w:rPr>
                <w:sz w:val="20"/>
                <w:szCs w:val="20"/>
              </w:rPr>
            </w:pPr>
            <w:r w:rsidRPr="009E4C5D">
              <w:rPr>
                <w:sz w:val="20"/>
                <w:szCs w:val="20"/>
              </w:rPr>
              <w:t>RST</w:t>
            </w:r>
          </w:p>
        </w:tc>
        <w:tc>
          <w:tcPr>
            <w:tcW w:w="1260" w:type="dxa"/>
            <w:tcBorders>
              <w:top w:val="nil"/>
              <w:left w:val="nil"/>
              <w:bottom w:val="nil"/>
              <w:right w:val="nil"/>
            </w:tcBorders>
            <w:vAlign w:val="center"/>
          </w:tcPr>
          <w:p w14:paraId="18420597" w14:textId="4062E087" w:rsidR="00ED066B" w:rsidRPr="009E4C5D" w:rsidRDefault="00F13C95" w:rsidP="00ED066B">
            <w:pPr>
              <w:spacing w:line="240" w:lineRule="auto"/>
              <w:contextualSpacing/>
              <w:jc w:val="center"/>
              <w:rPr>
                <w:sz w:val="20"/>
                <w:szCs w:val="20"/>
              </w:rPr>
            </w:pPr>
            <w:r w:rsidRPr="009E4C5D">
              <w:rPr>
                <w:sz w:val="20"/>
                <w:szCs w:val="20"/>
              </w:rPr>
              <w:t>IDFG/QCI</w:t>
            </w:r>
          </w:p>
        </w:tc>
        <w:tc>
          <w:tcPr>
            <w:tcW w:w="1080" w:type="dxa"/>
            <w:tcBorders>
              <w:top w:val="nil"/>
              <w:left w:val="nil"/>
              <w:bottom w:val="nil"/>
              <w:right w:val="nil"/>
            </w:tcBorders>
            <w:vAlign w:val="center"/>
          </w:tcPr>
          <w:p w14:paraId="37DD3D62" w14:textId="05FC745F" w:rsidR="00ED066B" w:rsidRPr="009E4C5D" w:rsidRDefault="00F13C95" w:rsidP="00ED066B">
            <w:pPr>
              <w:spacing w:line="240" w:lineRule="auto"/>
              <w:contextualSpacing/>
              <w:jc w:val="center"/>
              <w:rPr>
                <w:sz w:val="20"/>
                <w:szCs w:val="20"/>
              </w:rPr>
            </w:pPr>
            <w:r w:rsidRPr="009E4C5D">
              <w:rPr>
                <w:sz w:val="20"/>
                <w:szCs w:val="20"/>
              </w:rPr>
              <w:t>58,493 (0.726)</w:t>
            </w:r>
          </w:p>
        </w:tc>
        <w:tc>
          <w:tcPr>
            <w:tcW w:w="900" w:type="dxa"/>
            <w:tcBorders>
              <w:top w:val="nil"/>
              <w:left w:val="nil"/>
              <w:bottom w:val="nil"/>
              <w:right w:val="nil"/>
            </w:tcBorders>
            <w:vAlign w:val="center"/>
          </w:tcPr>
          <w:p w14:paraId="3D88B60A" w14:textId="09CB1ADD" w:rsidR="00ED066B" w:rsidRPr="009E4C5D" w:rsidRDefault="00F13C95" w:rsidP="00ED066B">
            <w:pPr>
              <w:spacing w:line="240" w:lineRule="auto"/>
              <w:contextualSpacing/>
              <w:jc w:val="center"/>
              <w:rPr>
                <w:sz w:val="20"/>
                <w:szCs w:val="20"/>
              </w:rPr>
            </w:pPr>
            <w:r w:rsidRPr="009E4C5D">
              <w:rPr>
                <w:sz w:val="20"/>
                <w:szCs w:val="20"/>
              </w:rPr>
              <w:t>37,235 (0.371)</w:t>
            </w:r>
          </w:p>
        </w:tc>
        <w:tc>
          <w:tcPr>
            <w:tcW w:w="900" w:type="dxa"/>
            <w:tcBorders>
              <w:top w:val="nil"/>
              <w:left w:val="nil"/>
              <w:bottom w:val="nil"/>
              <w:right w:val="nil"/>
            </w:tcBorders>
            <w:vAlign w:val="center"/>
          </w:tcPr>
          <w:p w14:paraId="40BC6484" w14:textId="7411C2BE" w:rsidR="00ED066B" w:rsidRPr="009E4C5D" w:rsidRDefault="00F13C95" w:rsidP="00ED066B">
            <w:pPr>
              <w:spacing w:line="240" w:lineRule="auto"/>
              <w:contextualSpacing/>
              <w:jc w:val="center"/>
              <w:rPr>
                <w:sz w:val="20"/>
                <w:szCs w:val="20"/>
              </w:rPr>
            </w:pPr>
            <w:r w:rsidRPr="009E4C5D">
              <w:rPr>
                <w:sz w:val="20"/>
                <w:szCs w:val="20"/>
              </w:rPr>
              <w:t>41,668 (0.535)</w:t>
            </w:r>
          </w:p>
        </w:tc>
        <w:tc>
          <w:tcPr>
            <w:tcW w:w="900" w:type="dxa"/>
            <w:tcBorders>
              <w:top w:val="nil"/>
              <w:left w:val="nil"/>
              <w:bottom w:val="nil"/>
              <w:right w:val="nil"/>
            </w:tcBorders>
            <w:tcMar>
              <w:left w:w="72" w:type="dxa"/>
              <w:right w:w="72" w:type="dxa"/>
            </w:tcMar>
            <w:vAlign w:val="center"/>
          </w:tcPr>
          <w:p w14:paraId="1668EF5A" w14:textId="2A4A9F89" w:rsidR="00ED066B" w:rsidRPr="009E4C5D" w:rsidRDefault="00F13C95" w:rsidP="00ED066B">
            <w:pPr>
              <w:spacing w:line="240" w:lineRule="auto"/>
              <w:contextualSpacing/>
              <w:jc w:val="center"/>
              <w:rPr>
                <w:sz w:val="20"/>
                <w:szCs w:val="20"/>
              </w:rPr>
            </w:pPr>
            <w:r w:rsidRPr="009E4C5D">
              <w:rPr>
                <w:sz w:val="20"/>
                <w:szCs w:val="20"/>
              </w:rPr>
              <w:t>57,651 (0.063)</w:t>
            </w:r>
          </w:p>
        </w:tc>
      </w:tr>
      <w:tr w:rsidR="00ED066B" w:rsidRPr="009E4C5D" w14:paraId="6EEACFEB" w14:textId="77777777" w:rsidTr="009E4C5D">
        <w:trPr>
          <w:trHeight w:hRule="exact" w:val="648"/>
        </w:trPr>
        <w:tc>
          <w:tcPr>
            <w:tcW w:w="1440" w:type="dxa"/>
            <w:tcBorders>
              <w:top w:val="nil"/>
              <w:left w:val="nil"/>
              <w:bottom w:val="nil"/>
              <w:right w:val="nil"/>
            </w:tcBorders>
            <w:tcMar>
              <w:left w:w="72" w:type="dxa"/>
              <w:right w:w="72" w:type="dxa"/>
            </w:tcMar>
            <w:vAlign w:val="center"/>
          </w:tcPr>
          <w:p w14:paraId="61A4F834" w14:textId="71CB848A" w:rsidR="00ED066B" w:rsidRPr="009E4C5D" w:rsidRDefault="00F13C95" w:rsidP="00ED066B">
            <w:pPr>
              <w:spacing w:line="240" w:lineRule="auto"/>
              <w:contextualSpacing/>
              <w:jc w:val="center"/>
              <w:rPr>
                <w:sz w:val="20"/>
                <w:szCs w:val="20"/>
              </w:rPr>
            </w:pPr>
            <w:proofErr w:type="spellStart"/>
            <w:r w:rsidRPr="009E4C5D">
              <w:rPr>
                <w:sz w:val="20"/>
                <w:szCs w:val="20"/>
              </w:rPr>
              <w:t>Minam</w:t>
            </w:r>
            <w:proofErr w:type="spellEnd"/>
            <w:r w:rsidRPr="009E4C5D">
              <w:rPr>
                <w:sz w:val="20"/>
                <w:szCs w:val="20"/>
              </w:rPr>
              <w:t xml:space="preserve"> River</w:t>
            </w:r>
          </w:p>
        </w:tc>
        <w:tc>
          <w:tcPr>
            <w:tcW w:w="450" w:type="dxa"/>
            <w:tcBorders>
              <w:top w:val="nil"/>
              <w:left w:val="nil"/>
              <w:bottom w:val="nil"/>
              <w:right w:val="nil"/>
            </w:tcBorders>
            <w:vAlign w:val="center"/>
          </w:tcPr>
          <w:p w14:paraId="10D2CDBE" w14:textId="535A5C0C" w:rsidR="00ED066B" w:rsidRPr="009E4C5D" w:rsidRDefault="00F13C95" w:rsidP="00ED066B">
            <w:pPr>
              <w:spacing w:line="240" w:lineRule="auto"/>
              <w:contextualSpacing/>
              <w:jc w:val="center"/>
              <w:rPr>
                <w:sz w:val="20"/>
                <w:szCs w:val="20"/>
              </w:rPr>
            </w:pPr>
            <w:r w:rsidRPr="009E4C5D">
              <w:rPr>
                <w:sz w:val="20"/>
                <w:szCs w:val="20"/>
              </w:rPr>
              <w:t>14</w:t>
            </w:r>
          </w:p>
        </w:tc>
        <w:tc>
          <w:tcPr>
            <w:tcW w:w="1080" w:type="dxa"/>
            <w:tcBorders>
              <w:top w:val="nil"/>
              <w:left w:val="nil"/>
              <w:bottom w:val="nil"/>
              <w:right w:val="nil"/>
            </w:tcBorders>
            <w:vAlign w:val="center"/>
          </w:tcPr>
          <w:p w14:paraId="022BA641" w14:textId="2F944945" w:rsidR="00ED066B" w:rsidRPr="009E4C5D" w:rsidRDefault="00F13C95" w:rsidP="00ED066B">
            <w:pPr>
              <w:spacing w:line="240" w:lineRule="auto"/>
              <w:contextualSpacing/>
              <w:jc w:val="center"/>
              <w:rPr>
                <w:sz w:val="20"/>
                <w:szCs w:val="20"/>
              </w:rPr>
            </w:pPr>
            <w:r w:rsidRPr="009E4C5D">
              <w:rPr>
                <w:sz w:val="20"/>
                <w:szCs w:val="20"/>
              </w:rPr>
              <w:t>Spawners</w:t>
            </w:r>
          </w:p>
        </w:tc>
        <w:tc>
          <w:tcPr>
            <w:tcW w:w="900" w:type="dxa"/>
            <w:tcBorders>
              <w:top w:val="nil"/>
              <w:left w:val="nil"/>
              <w:bottom w:val="nil"/>
              <w:right w:val="nil"/>
            </w:tcBorders>
            <w:vAlign w:val="center"/>
          </w:tcPr>
          <w:p w14:paraId="5F95AFE1" w14:textId="0A0146B4" w:rsidR="00ED066B" w:rsidRPr="009E4C5D" w:rsidRDefault="00F13C95" w:rsidP="00ED066B">
            <w:pPr>
              <w:spacing w:line="240" w:lineRule="auto"/>
              <w:contextualSpacing/>
              <w:jc w:val="center"/>
              <w:rPr>
                <w:sz w:val="20"/>
                <w:szCs w:val="20"/>
              </w:rPr>
            </w:pPr>
            <w:commentRangeStart w:id="354"/>
            <w:r w:rsidRPr="009E4C5D">
              <w:rPr>
                <w:sz w:val="20"/>
                <w:szCs w:val="20"/>
              </w:rPr>
              <w:t>NA</w:t>
            </w:r>
            <w:commentRangeEnd w:id="354"/>
            <w:r w:rsidRPr="009E4C5D">
              <w:rPr>
                <w:rStyle w:val="CommentReference"/>
                <w:sz w:val="20"/>
                <w:szCs w:val="20"/>
              </w:rPr>
              <w:commentReference w:id="354"/>
            </w:r>
          </w:p>
        </w:tc>
        <w:tc>
          <w:tcPr>
            <w:tcW w:w="900" w:type="dxa"/>
            <w:tcBorders>
              <w:top w:val="nil"/>
              <w:left w:val="nil"/>
              <w:bottom w:val="nil"/>
              <w:right w:val="nil"/>
            </w:tcBorders>
            <w:vAlign w:val="center"/>
          </w:tcPr>
          <w:p w14:paraId="0C892149" w14:textId="5884500B" w:rsidR="00ED066B" w:rsidRPr="009E4C5D" w:rsidRDefault="00F13C95" w:rsidP="00ED066B">
            <w:pPr>
              <w:spacing w:line="240" w:lineRule="auto"/>
              <w:contextualSpacing/>
              <w:jc w:val="center"/>
              <w:rPr>
                <w:sz w:val="20"/>
                <w:szCs w:val="20"/>
              </w:rPr>
            </w:pPr>
            <w:r w:rsidRPr="009E4C5D">
              <w:rPr>
                <w:sz w:val="20"/>
                <w:szCs w:val="20"/>
              </w:rPr>
              <w:t>RST</w:t>
            </w:r>
          </w:p>
        </w:tc>
        <w:tc>
          <w:tcPr>
            <w:tcW w:w="1260" w:type="dxa"/>
            <w:tcBorders>
              <w:top w:val="nil"/>
              <w:left w:val="nil"/>
              <w:bottom w:val="nil"/>
              <w:right w:val="nil"/>
            </w:tcBorders>
            <w:vAlign w:val="center"/>
          </w:tcPr>
          <w:p w14:paraId="03CEB023" w14:textId="0B387EC5" w:rsidR="00ED066B" w:rsidRPr="009E4C5D" w:rsidRDefault="00F13C95" w:rsidP="00ED066B">
            <w:pPr>
              <w:spacing w:line="240" w:lineRule="auto"/>
              <w:contextualSpacing/>
              <w:jc w:val="center"/>
              <w:rPr>
                <w:sz w:val="20"/>
                <w:szCs w:val="20"/>
              </w:rPr>
            </w:pPr>
            <w:commentRangeStart w:id="355"/>
            <w:r w:rsidRPr="009E4C5D">
              <w:rPr>
                <w:sz w:val="20"/>
                <w:szCs w:val="20"/>
              </w:rPr>
              <w:t>NA</w:t>
            </w:r>
            <w:commentRangeEnd w:id="355"/>
            <w:r w:rsidRPr="009E4C5D">
              <w:rPr>
                <w:rStyle w:val="CommentReference"/>
                <w:sz w:val="20"/>
                <w:szCs w:val="20"/>
              </w:rPr>
              <w:commentReference w:id="355"/>
            </w:r>
          </w:p>
        </w:tc>
        <w:tc>
          <w:tcPr>
            <w:tcW w:w="1080" w:type="dxa"/>
            <w:tcBorders>
              <w:top w:val="nil"/>
              <w:left w:val="nil"/>
              <w:bottom w:val="nil"/>
              <w:right w:val="nil"/>
            </w:tcBorders>
            <w:vAlign w:val="center"/>
          </w:tcPr>
          <w:p w14:paraId="2B47CE30" w14:textId="69F4E3E4" w:rsidR="00ED066B" w:rsidRPr="009E4C5D" w:rsidRDefault="00F13C95" w:rsidP="00ED066B">
            <w:pPr>
              <w:spacing w:line="240" w:lineRule="auto"/>
              <w:contextualSpacing/>
              <w:jc w:val="center"/>
              <w:rPr>
                <w:sz w:val="20"/>
                <w:szCs w:val="20"/>
              </w:rPr>
            </w:pPr>
            <w:r w:rsidRPr="009E4C5D">
              <w:rPr>
                <w:sz w:val="20"/>
                <w:szCs w:val="20"/>
              </w:rPr>
              <w:t>NA (NA)</w:t>
            </w:r>
          </w:p>
        </w:tc>
        <w:tc>
          <w:tcPr>
            <w:tcW w:w="900" w:type="dxa"/>
            <w:tcBorders>
              <w:top w:val="nil"/>
              <w:left w:val="nil"/>
              <w:bottom w:val="nil"/>
              <w:right w:val="nil"/>
            </w:tcBorders>
            <w:vAlign w:val="center"/>
          </w:tcPr>
          <w:p w14:paraId="7CBDC600" w14:textId="4900E576" w:rsidR="00ED066B" w:rsidRPr="009E4C5D" w:rsidRDefault="00F13C95" w:rsidP="00ED066B">
            <w:pPr>
              <w:spacing w:line="240" w:lineRule="auto"/>
              <w:contextualSpacing/>
              <w:jc w:val="center"/>
              <w:rPr>
                <w:sz w:val="20"/>
                <w:szCs w:val="20"/>
              </w:rPr>
            </w:pPr>
            <w:r w:rsidRPr="009E4C5D">
              <w:rPr>
                <w:sz w:val="20"/>
                <w:szCs w:val="20"/>
              </w:rPr>
              <w:t>484,810 (1.444)</w:t>
            </w:r>
          </w:p>
        </w:tc>
        <w:tc>
          <w:tcPr>
            <w:tcW w:w="900" w:type="dxa"/>
            <w:tcBorders>
              <w:top w:val="nil"/>
              <w:left w:val="nil"/>
              <w:bottom w:val="nil"/>
              <w:right w:val="nil"/>
            </w:tcBorders>
            <w:vAlign w:val="center"/>
          </w:tcPr>
          <w:p w14:paraId="1761E18B" w14:textId="3928B834" w:rsidR="00ED066B" w:rsidRPr="009E4C5D" w:rsidRDefault="00F13C95" w:rsidP="00ED066B">
            <w:pPr>
              <w:spacing w:line="240" w:lineRule="auto"/>
              <w:contextualSpacing/>
              <w:jc w:val="center"/>
              <w:rPr>
                <w:sz w:val="20"/>
                <w:szCs w:val="20"/>
              </w:rPr>
            </w:pPr>
            <w:r w:rsidRPr="009E4C5D">
              <w:rPr>
                <w:sz w:val="20"/>
                <w:szCs w:val="20"/>
              </w:rPr>
              <w:t>662,806 (1.726)</w:t>
            </w:r>
          </w:p>
        </w:tc>
        <w:tc>
          <w:tcPr>
            <w:tcW w:w="900" w:type="dxa"/>
            <w:tcBorders>
              <w:top w:val="nil"/>
              <w:left w:val="nil"/>
              <w:bottom w:val="nil"/>
              <w:right w:val="nil"/>
            </w:tcBorders>
            <w:tcMar>
              <w:left w:w="72" w:type="dxa"/>
              <w:right w:w="72" w:type="dxa"/>
            </w:tcMar>
            <w:vAlign w:val="center"/>
          </w:tcPr>
          <w:p w14:paraId="21164892" w14:textId="2B116EE5" w:rsidR="00ED066B" w:rsidRPr="009E4C5D" w:rsidRDefault="009E4C5D" w:rsidP="00ED066B">
            <w:pPr>
              <w:spacing w:line="240" w:lineRule="auto"/>
              <w:contextualSpacing/>
              <w:jc w:val="center"/>
              <w:rPr>
                <w:sz w:val="20"/>
                <w:szCs w:val="20"/>
              </w:rPr>
            </w:pPr>
            <w:r w:rsidRPr="009E4C5D">
              <w:rPr>
                <w:sz w:val="20"/>
                <w:szCs w:val="20"/>
              </w:rPr>
              <w:t>262,348 (0.049)</w:t>
            </w:r>
          </w:p>
        </w:tc>
      </w:tr>
      <w:tr w:rsidR="00ED066B" w:rsidRPr="009E4C5D" w14:paraId="70FD451D" w14:textId="77777777" w:rsidTr="009E4C5D">
        <w:trPr>
          <w:trHeight w:hRule="exact" w:val="648"/>
        </w:trPr>
        <w:tc>
          <w:tcPr>
            <w:tcW w:w="1440" w:type="dxa"/>
            <w:tcBorders>
              <w:top w:val="nil"/>
              <w:left w:val="nil"/>
              <w:bottom w:val="nil"/>
              <w:right w:val="nil"/>
            </w:tcBorders>
            <w:tcMar>
              <w:left w:w="72" w:type="dxa"/>
              <w:right w:w="72" w:type="dxa"/>
            </w:tcMar>
            <w:vAlign w:val="center"/>
          </w:tcPr>
          <w:p w14:paraId="33E7C97B" w14:textId="2CF3F1DC" w:rsidR="00ED066B" w:rsidRPr="009E4C5D" w:rsidRDefault="00F13C95" w:rsidP="00ED066B">
            <w:pPr>
              <w:spacing w:line="240" w:lineRule="auto"/>
              <w:contextualSpacing/>
              <w:jc w:val="center"/>
              <w:rPr>
                <w:sz w:val="20"/>
                <w:szCs w:val="20"/>
              </w:rPr>
            </w:pPr>
            <w:r w:rsidRPr="009E4C5D">
              <w:rPr>
                <w:sz w:val="20"/>
                <w:szCs w:val="20"/>
              </w:rPr>
              <w:t>Tucannon River</w:t>
            </w:r>
          </w:p>
        </w:tc>
        <w:tc>
          <w:tcPr>
            <w:tcW w:w="450" w:type="dxa"/>
            <w:tcBorders>
              <w:top w:val="nil"/>
              <w:left w:val="nil"/>
              <w:bottom w:val="nil"/>
              <w:right w:val="nil"/>
            </w:tcBorders>
            <w:vAlign w:val="center"/>
          </w:tcPr>
          <w:p w14:paraId="7D2D1E02" w14:textId="6BEE11E6" w:rsidR="00ED066B" w:rsidRPr="009E4C5D" w:rsidRDefault="00F13C95" w:rsidP="00ED066B">
            <w:pPr>
              <w:spacing w:line="240" w:lineRule="auto"/>
              <w:contextualSpacing/>
              <w:jc w:val="center"/>
              <w:rPr>
                <w:sz w:val="20"/>
                <w:szCs w:val="20"/>
              </w:rPr>
            </w:pPr>
            <w:r w:rsidRPr="009E4C5D">
              <w:rPr>
                <w:sz w:val="20"/>
                <w:szCs w:val="20"/>
              </w:rPr>
              <w:t>27</w:t>
            </w:r>
          </w:p>
        </w:tc>
        <w:tc>
          <w:tcPr>
            <w:tcW w:w="1080" w:type="dxa"/>
            <w:tcBorders>
              <w:top w:val="nil"/>
              <w:left w:val="nil"/>
              <w:bottom w:val="nil"/>
              <w:right w:val="nil"/>
            </w:tcBorders>
            <w:vAlign w:val="center"/>
          </w:tcPr>
          <w:p w14:paraId="774B3A8E" w14:textId="6A1DC1EC" w:rsidR="00ED066B" w:rsidRPr="009E4C5D" w:rsidRDefault="00F13C95" w:rsidP="00ED066B">
            <w:pPr>
              <w:spacing w:line="240" w:lineRule="auto"/>
              <w:contextualSpacing/>
              <w:jc w:val="center"/>
              <w:rPr>
                <w:sz w:val="20"/>
                <w:szCs w:val="20"/>
              </w:rPr>
            </w:pPr>
            <w:r w:rsidRPr="009E4C5D">
              <w:rPr>
                <w:sz w:val="20"/>
                <w:szCs w:val="20"/>
              </w:rPr>
              <w:t>Redds</w:t>
            </w:r>
          </w:p>
        </w:tc>
        <w:tc>
          <w:tcPr>
            <w:tcW w:w="900" w:type="dxa"/>
            <w:tcBorders>
              <w:top w:val="nil"/>
              <w:left w:val="nil"/>
              <w:bottom w:val="nil"/>
              <w:right w:val="nil"/>
            </w:tcBorders>
            <w:vAlign w:val="center"/>
          </w:tcPr>
          <w:p w14:paraId="30CD9358" w14:textId="0DABEF07" w:rsidR="00ED066B" w:rsidRPr="009E4C5D" w:rsidRDefault="00F13C95" w:rsidP="00ED066B">
            <w:pPr>
              <w:spacing w:line="240" w:lineRule="auto"/>
              <w:contextualSpacing/>
              <w:jc w:val="center"/>
              <w:rPr>
                <w:sz w:val="20"/>
                <w:szCs w:val="20"/>
              </w:rPr>
            </w:pPr>
            <w:r w:rsidRPr="009E4C5D">
              <w:rPr>
                <w:sz w:val="20"/>
                <w:szCs w:val="20"/>
              </w:rPr>
              <w:t>WDFW</w:t>
            </w:r>
          </w:p>
        </w:tc>
        <w:tc>
          <w:tcPr>
            <w:tcW w:w="900" w:type="dxa"/>
            <w:tcBorders>
              <w:top w:val="nil"/>
              <w:left w:val="nil"/>
              <w:bottom w:val="nil"/>
              <w:right w:val="nil"/>
            </w:tcBorders>
            <w:vAlign w:val="center"/>
          </w:tcPr>
          <w:p w14:paraId="63DE38F4" w14:textId="1B7722A2" w:rsidR="00ED066B" w:rsidRPr="009E4C5D" w:rsidRDefault="00F13C95" w:rsidP="00ED066B">
            <w:pPr>
              <w:spacing w:line="240" w:lineRule="auto"/>
              <w:contextualSpacing/>
              <w:jc w:val="center"/>
              <w:rPr>
                <w:sz w:val="20"/>
                <w:szCs w:val="20"/>
              </w:rPr>
            </w:pPr>
            <w:r w:rsidRPr="009E4C5D">
              <w:rPr>
                <w:sz w:val="20"/>
                <w:szCs w:val="20"/>
              </w:rPr>
              <w:t>RST</w:t>
            </w:r>
          </w:p>
        </w:tc>
        <w:tc>
          <w:tcPr>
            <w:tcW w:w="1260" w:type="dxa"/>
            <w:tcBorders>
              <w:top w:val="nil"/>
              <w:left w:val="nil"/>
              <w:bottom w:val="nil"/>
              <w:right w:val="nil"/>
            </w:tcBorders>
            <w:vAlign w:val="center"/>
          </w:tcPr>
          <w:p w14:paraId="03CFFA5B" w14:textId="4FA1EB2F" w:rsidR="00ED066B" w:rsidRPr="009E4C5D" w:rsidRDefault="00F13C95" w:rsidP="00ED066B">
            <w:pPr>
              <w:spacing w:line="240" w:lineRule="auto"/>
              <w:contextualSpacing/>
              <w:jc w:val="center"/>
              <w:rPr>
                <w:sz w:val="20"/>
                <w:szCs w:val="20"/>
              </w:rPr>
            </w:pPr>
            <w:r w:rsidRPr="009E4C5D">
              <w:rPr>
                <w:sz w:val="20"/>
                <w:szCs w:val="20"/>
              </w:rPr>
              <w:t>WDFW</w:t>
            </w:r>
          </w:p>
        </w:tc>
        <w:tc>
          <w:tcPr>
            <w:tcW w:w="1080" w:type="dxa"/>
            <w:tcBorders>
              <w:top w:val="nil"/>
              <w:left w:val="nil"/>
              <w:bottom w:val="nil"/>
              <w:right w:val="nil"/>
            </w:tcBorders>
            <w:vAlign w:val="center"/>
          </w:tcPr>
          <w:p w14:paraId="18D7AA4B" w14:textId="7645F385" w:rsidR="00ED066B" w:rsidRPr="009E4C5D" w:rsidRDefault="00F13C95" w:rsidP="00ED066B">
            <w:pPr>
              <w:spacing w:line="240" w:lineRule="auto"/>
              <w:contextualSpacing/>
              <w:jc w:val="center"/>
              <w:rPr>
                <w:sz w:val="20"/>
                <w:szCs w:val="20"/>
              </w:rPr>
            </w:pPr>
            <w:r w:rsidRPr="009E4C5D">
              <w:rPr>
                <w:sz w:val="20"/>
                <w:szCs w:val="20"/>
              </w:rPr>
              <w:t>NA (NA)</w:t>
            </w:r>
          </w:p>
        </w:tc>
        <w:tc>
          <w:tcPr>
            <w:tcW w:w="900" w:type="dxa"/>
            <w:tcBorders>
              <w:top w:val="nil"/>
              <w:left w:val="nil"/>
              <w:bottom w:val="nil"/>
              <w:right w:val="nil"/>
            </w:tcBorders>
            <w:vAlign w:val="center"/>
          </w:tcPr>
          <w:p w14:paraId="5BBC274D" w14:textId="12FB3BB1" w:rsidR="00ED066B" w:rsidRPr="009E4C5D" w:rsidRDefault="00F13C95" w:rsidP="00ED066B">
            <w:pPr>
              <w:spacing w:line="240" w:lineRule="auto"/>
              <w:contextualSpacing/>
              <w:jc w:val="center"/>
              <w:rPr>
                <w:sz w:val="20"/>
                <w:szCs w:val="20"/>
              </w:rPr>
            </w:pPr>
            <w:r w:rsidRPr="009E4C5D">
              <w:rPr>
                <w:sz w:val="20"/>
                <w:szCs w:val="20"/>
              </w:rPr>
              <w:t>NA (NA)</w:t>
            </w:r>
          </w:p>
        </w:tc>
        <w:tc>
          <w:tcPr>
            <w:tcW w:w="900" w:type="dxa"/>
            <w:tcBorders>
              <w:top w:val="nil"/>
              <w:left w:val="nil"/>
              <w:bottom w:val="nil"/>
              <w:right w:val="nil"/>
            </w:tcBorders>
            <w:vAlign w:val="center"/>
          </w:tcPr>
          <w:p w14:paraId="0E493867" w14:textId="63DC6713" w:rsidR="00ED066B" w:rsidRPr="009E4C5D" w:rsidRDefault="00F13C95" w:rsidP="00ED066B">
            <w:pPr>
              <w:spacing w:line="240" w:lineRule="auto"/>
              <w:contextualSpacing/>
              <w:jc w:val="center"/>
              <w:rPr>
                <w:sz w:val="20"/>
                <w:szCs w:val="20"/>
              </w:rPr>
            </w:pPr>
            <w:r w:rsidRPr="009E4C5D">
              <w:rPr>
                <w:sz w:val="20"/>
                <w:szCs w:val="20"/>
              </w:rPr>
              <w:t>152,809 (0.165)</w:t>
            </w:r>
          </w:p>
        </w:tc>
        <w:tc>
          <w:tcPr>
            <w:tcW w:w="900" w:type="dxa"/>
            <w:tcBorders>
              <w:top w:val="nil"/>
              <w:left w:val="nil"/>
              <w:bottom w:val="nil"/>
              <w:right w:val="nil"/>
            </w:tcBorders>
            <w:tcMar>
              <w:left w:w="72" w:type="dxa"/>
              <w:right w:w="72" w:type="dxa"/>
            </w:tcMar>
            <w:vAlign w:val="center"/>
          </w:tcPr>
          <w:p w14:paraId="5E293DF0" w14:textId="0DFAA889" w:rsidR="00ED066B" w:rsidRPr="009E4C5D" w:rsidRDefault="009E4C5D" w:rsidP="00ED066B">
            <w:pPr>
              <w:spacing w:line="240" w:lineRule="auto"/>
              <w:contextualSpacing/>
              <w:jc w:val="center"/>
              <w:rPr>
                <w:sz w:val="20"/>
                <w:szCs w:val="20"/>
              </w:rPr>
            </w:pPr>
            <w:r w:rsidRPr="009E4C5D">
              <w:rPr>
                <w:sz w:val="20"/>
                <w:szCs w:val="20"/>
              </w:rPr>
              <w:t>380,301 (0.029)</w:t>
            </w:r>
          </w:p>
        </w:tc>
      </w:tr>
      <w:tr w:rsidR="00ED066B" w:rsidRPr="009E4C5D" w14:paraId="29EF22BB" w14:textId="77777777" w:rsidTr="009E4C5D">
        <w:trPr>
          <w:trHeight w:hRule="exact" w:val="648"/>
        </w:trPr>
        <w:tc>
          <w:tcPr>
            <w:tcW w:w="1440" w:type="dxa"/>
            <w:tcBorders>
              <w:top w:val="nil"/>
              <w:left w:val="nil"/>
              <w:bottom w:val="single" w:sz="4" w:space="0" w:color="auto"/>
              <w:right w:val="nil"/>
            </w:tcBorders>
            <w:tcMar>
              <w:left w:w="72" w:type="dxa"/>
              <w:right w:w="72" w:type="dxa"/>
            </w:tcMar>
            <w:vAlign w:val="center"/>
          </w:tcPr>
          <w:p w14:paraId="3F516637" w14:textId="17F45224" w:rsidR="00ED066B" w:rsidRPr="009E4C5D" w:rsidRDefault="00F13C95" w:rsidP="00ED066B">
            <w:pPr>
              <w:spacing w:line="240" w:lineRule="auto"/>
              <w:contextualSpacing/>
              <w:jc w:val="center"/>
              <w:rPr>
                <w:sz w:val="20"/>
                <w:szCs w:val="20"/>
              </w:rPr>
            </w:pPr>
            <w:r w:rsidRPr="009E4C5D">
              <w:rPr>
                <w:sz w:val="20"/>
                <w:szCs w:val="20"/>
              </w:rPr>
              <w:t>upper Lemhi River</w:t>
            </w:r>
          </w:p>
        </w:tc>
        <w:tc>
          <w:tcPr>
            <w:tcW w:w="450" w:type="dxa"/>
            <w:tcBorders>
              <w:top w:val="nil"/>
              <w:left w:val="nil"/>
              <w:bottom w:val="single" w:sz="4" w:space="0" w:color="auto"/>
              <w:right w:val="nil"/>
            </w:tcBorders>
            <w:vAlign w:val="center"/>
          </w:tcPr>
          <w:p w14:paraId="5F3C2486" w14:textId="172FBD4F" w:rsidR="00ED066B" w:rsidRPr="009E4C5D" w:rsidRDefault="00F13C95" w:rsidP="00ED066B">
            <w:pPr>
              <w:spacing w:line="240" w:lineRule="auto"/>
              <w:contextualSpacing/>
              <w:jc w:val="center"/>
              <w:rPr>
                <w:sz w:val="20"/>
                <w:szCs w:val="20"/>
              </w:rPr>
            </w:pPr>
            <w:r w:rsidRPr="009E4C5D">
              <w:rPr>
                <w:sz w:val="20"/>
                <w:szCs w:val="20"/>
              </w:rPr>
              <w:t>22</w:t>
            </w:r>
          </w:p>
        </w:tc>
        <w:tc>
          <w:tcPr>
            <w:tcW w:w="1080" w:type="dxa"/>
            <w:tcBorders>
              <w:top w:val="nil"/>
              <w:left w:val="nil"/>
              <w:bottom w:val="single" w:sz="4" w:space="0" w:color="auto"/>
              <w:right w:val="nil"/>
            </w:tcBorders>
            <w:vAlign w:val="center"/>
          </w:tcPr>
          <w:p w14:paraId="06D4CE84" w14:textId="5D92E1E6" w:rsidR="00ED066B" w:rsidRPr="009E4C5D" w:rsidRDefault="00F13C95" w:rsidP="00ED066B">
            <w:pPr>
              <w:spacing w:line="240" w:lineRule="auto"/>
              <w:contextualSpacing/>
              <w:jc w:val="center"/>
              <w:rPr>
                <w:sz w:val="20"/>
                <w:szCs w:val="20"/>
              </w:rPr>
            </w:pPr>
            <w:r w:rsidRPr="009E4C5D">
              <w:rPr>
                <w:sz w:val="20"/>
                <w:szCs w:val="20"/>
              </w:rPr>
              <w:t>Redds</w:t>
            </w:r>
          </w:p>
        </w:tc>
        <w:tc>
          <w:tcPr>
            <w:tcW w:w="900" w:type="dxa"/>
            <w:tcBorders>
              <w:top w:val="nil"/>
              <w:left w:val="nil"/>
              <w:bottom w:val="single" w:sz="4" w:space="0" w:color="auto"/>
              <w:right w:val="nil"/>
            </w:tcBorders>
            <w:vAlign w:val="center"/>
          </w:tcPr>
          <w:p w14:paraId="144B4DDC" w14:textId="6234C842" w:rsidR="00ED066B" w:rsidRPr="009E4C5D" w:rsidRDefault="00F13C95" w:rsidP="00ED066B">
            <w:pPr>
              <w:spacing w:line="240" w:lineRule="auto"/>
              <w:contextualSpacing/>
              <w:jc w:val="center"/>
              <w:rPr>
                <w:sz w:val="20"/>
                <w:szCs w:val="20"/>
              </w:rPr>
            </w:pPr>
            <w:r w:rsidRPr="009E4C5D">
              <w:rPr>
                <w:sz w:val="20"/>
                <w:szCs w:val="20"/>
              </w:rPr>
              <w:t>IDFG</w:t>
            </w:r>
          </w:p>
        </w:tc>
        <w:tc>
          <w:tcPr>
            <w:tcW w:w="900" w:type="dxa"/>
            <w:tcBorders>
              <w:top w:val="nil"/>
              <w:left w:val="nil"/>
              <w:bottom w:val="single" w:sz="4" w:space="0" w:color="auto"/>
              <w:right w:val="nil"/>
            </w:tcBorders>
            <w:vAlign w:val="center"/>
          </w:tcPr>
          <w:p w14:paraId="14024A74" w14:textId="06C220E3" w:rsidR="00ED066B" w:rsidRPr="009E4C5D" w:rsidRDefault="00F13C95" w:rsidP="00ED066B">
            <w:pPr>
              <w:spacing w:line="240" w:lineRule="auto"/>
              <w:contextualSpacing/>
              <w:jc w:val="center"/>
              <w:rPr>
                <w:sz w:val="20"/>
                <w:szCs w:val="20"/>
              </w:rPr>
            </w:pPr>
            <w:r w:rsidRPr="009E4C5D">
              <w:rPr>
                <w:sz w:val="20"/>
                <w:szCs w:val="20"/>
              </w:rPr>
              <w:t>RST</w:t>
            </w:r>
          </w:p>
        </w:tc>
        <w:tc>
          <w:tcPr>
            <w:tcW w:w="1260" w:type="dxa"/>
            <w:tcBorders>
              <w:top w:val="nil"/>
              <w:left w:val="nil"/>
              <w:bottom w:val="single" w:sz="4" w:space="0" w:color="auto"/>
              <w:right w:val="nil"/>
            </w:tcBorders>
            <w:vAlign w:val="center"/>
          </w:tcPr>
          <w:p w14:paraId="6D81B3DC" w14:textId="44FF9272" w:rsidR="00ED066B" w:rsidRPr="009E4C5D" w:rsidRDefault="00F13C95" w:rsidP="00ED066B">
            <w:pPr>
              <w:spacing w:line="240" w:lineRule="auto"/>
              <w:contextualSpacing/>
              <w:jc w:val="center"/>
              <w:rPr>
                <w:sz w:val="20"/>
                <w:szCs w:val="20"/>
              </w:rPr>
            </w:pPr>
            <w:r w:rsidRPr="009E4C5D">
              <w:rPr>
                <w:sz w:val="20"/>
                <w:szCs w:val="20"/>
              </w:rPr>
              <w:t>IDFG/QCI</w:t>
            </w:r>
          </w:p>
        </w:tc>
        <w:tc>
          <w:tcPr>
            <w:tcW w:w="1080" w:type="dxa"/>
            <w:tcBorders>
              <w:top w:val="nil"/>
              <w:left w:val="nil"/>
              <w:bottom w:val="single" w:sz="4" w:space="0" w:color="auto"/>
              <w:right w:val="nil"/>
            </w:tcBorders>
            <w:vAlign w:val="center"/>
          </w:tcPr>
          <w:p w14:paraId="10FDAD1F" w14:textId="4CC652A2" w:rsidR="00ED066B" w:rsidRPr="009E4C5D" w:rsidRDefault="00F13C95" w:rsidP="00ED066B">
            <w:pPr>
              <w:spacing w:line="240" w:lineRule="auto"/>
              <w:contextualSpacing/>
              <w:jc w:val="center"/>
              <w:rPr>
                <w:sz w:val="20"/>
                <w:szCs w:val="20"/>
              </w:rPr>
            </w:pPr>
            <w:r w:rsidRPr="009E4C5D">
              <w:rPr>
                <w:sz w:val="20"/>
                <w:szCs w:val="20"/>
              </w:rPr>
              <w:t>112,746 (0.784)</w:t>
            </w:r>
          </w:p>
        </w:tc>
        <w:tc>
          <w:tcPr>
            <w:tcW w:w="900" w:type="dxa"/>
            <w:tcBorders>
              <w:top w:val="nil"/>
              <w:left w:val="nil"/>
              <w:bottom w:val="single" w:sz="4" w:space="0" w:color="auto"/>
              <w:right w:val="nil"/>
            </w:tcBorders>
            <w:vAlign w:val="center"/>
          </w:tcPr>
          <w:p w14:paraId="1A7910A7" w14:textId="51342122" w:rsidR="00ED066B" w:rsidRPr="009E4C5D" w:rsidRDefault="00F13C95" w:rsidP="00ED066B">
            <w:pPr>
              <w:spacing w:line="240" w:lineRule="auto"/>
              <w:contextualSpacing/>
              <w:jc w:val="center"/>
              <w:rPr>
                <w:sz w:val="20"/>
                <w:szCs w:val="20"/>
              </w:rPr>
            </w:pPr>
            <w:r w:rsidRPr="009E4C5D">
              <w:rPr>
                <w:sz w:val="20"/>
                <w:szCs w:val="20"/>
              </w:rPr>
              <w:t>64,303 (0.503)</w:t>
            </w:r>
          </w:p>
        </w:tc>
        <w:tc>
          <w:tcPr>
            <w:tcW w:w="900" w:type="dxa"/>
            <w:tcBorders>
              <w:top w:val="nil"/>
              <w:left w:val="nil"/>
              <w:bottom w:val="single" w:sz="4" w:space="0" w:color="auto"/>
              <w:right w:val="nil"/>
            </w:tcBorders>
            <w:vAlign w:val="center"/>
          </w:tcPr>
          <w:p w14:paraId="2FAD1057" w14:textId="063FAEF2" w:rsidR="00ED066B" w:rsidRPr="009E4C5D" w:rsidRDefault="00F13C95" w:rsidP="00ED066B">
            <w:pPr>
              <w:spacing w:line="240" w:lineRule="auto"/>
              <w:contextualSpacing/>
              <w:jc w:val="center"/>
              <w:rPr>
                <w:sz w:val="20"/>
                <w:szCs w:val="20"/>
              </w:rPr>
            </w:pPr>
            <w:r w:rsidRPr="009E4C5D">
              <w:rPr>
                <w:sz w:val="20"/>
                <w:szCs w:val="20"/>
              </w:rPr>
              <w:t>72,470 (0.638)</w:t>
            </w:r>
          </w:p>
        </w:tc>
        <w:tc>
          <w:tcPr>
            <w:tcW w:w="900" w:type="dxa"/>
            <w:tcBorders>
              <w:top w:val="nil"/>
              <w:left w:val="nil"/>
              <w:bottom w:val="single" w:sz="4" w:space="0" w:color="auto"/>
              <w:right w:val="nil"/>
            </w:tcBorders>
            <w:tcMar>
              <w:left w:w="72" w:type="dxa"/>
              <w:right w:w="72" w:type="dxa"/>
            </w:tcMar>
            <w:vAlign w:val="center"/>
          </w:tcPr>
          <w:p w14:paraId="30CB2F69" w14:textId="6A010ED1" w:rsidR="00ED066B" w:rsidRPr="009E4C5D" w:rsidRDefault="009E4C5D" w:rsidP="00ED066B">
            <w:pPr>
              <w:spacing w:line="240" w:lineRule="auto"/>
              <w:contextualSpacing/>
              <w:jc w:val="center"/>
              <w:rPr>
                <w:sz w:val="20"/>
                <w:szCs w:val="20"/>
              </w:rPr>
            </w:pPr>
            <w:r w:rsidRPr="009E4C5D">
              <w:rPr>
                <w:sz w:val="20"/>
                <w:szCs w:val="20"/>
              </w:rPr>
              <w:t>150,706 (0.061)</w:t>
            </w:r>
          </w:p>
        </w:tc>
      </w:tr>
    </w:tbl>
    <w:p w14:paraId="581D81AD" w14:textId="77777777" w:rsidR="00ED066B" w:rsidRPr="00ED066B" w:rsidRDefault="00ED066B" w:rsidP="00ED066B"/>
    <w:p w14:paraId="5551C946" w14:textId="77777777" w:rsidR="00ED066B" w:rsidRDefault="00ED066B">
      <w:pPr>
        <w:spacing w:after="160" w:line="259" w:lineRule="auto"/>
        <w:jc w:val="left"/>
        <w:rPr>
          <w:b/>
        </w:rPr>
      </w:pPr>
      <w:r>
        <w:br w:type="page"/>
      </w:r>
    </w:p>
    <w:p w14:paraId="3E9D6F66" w14:textId="6D724F1C" w:rsidR="008B32F1" w:rsidRDefault="00350C7C" w:rsidP="00CA48AF">
      <w:pPr>
        <w:pStyle w:val="Heading1"/>
      </w:pPr>
      <w:r>
        <w:lastRenderedPageBreak/>
        <w:t>Figure Captions</w:t>
      </w:r>
    </w:p>
    <w:p w14:paraId="44F3E0B0" w14:textId="145C482E" w:rsidR="00DF210D" w:rsidRPr="00DF210D" w:rsidRDefault="00DF210D" w:rsidP="00DF210D">
      <w:pPr>
        <w:pStyle w:val="Caption"/>
        <w:rPr>
          <w:b w:val="0"/>
        </w:rPr>
      </w:pPr>
      <w:bookmarkStart w:id="356" w:name="_Ref505092905"/>
      <w:bookmarkStart w:id="357" w:name="_Ref505076286"/>
      <w:r>
        <w:t xml:space="preserve">Figure </w:t>
      </w:r>
      <w:r w:rsidR="00173D8B">
        <w:rPr>
          <w:noProof/>
        </w:rPr>
        <w:fldChar w:fldCharType="begin"/>
      </w:r>
      <w:r w:rsidR="00173D8B">
        <w:rPr>
          <w:noProof/>
        </w:rPr>
        <w:instrText xml:space="preserve"> SEQ Figure \* ARABIC </w:instrText>
      </w:r>
      <w:r w:rsidR="00173D8B">
        <w:rPr>
          <w:noProof/>
        </w:rPr>
        <w:fldChar w:fldCharType="separate"/>
      </w:r>
      <w:r>
        <w:rPr>
          <w:noProof/>
        </w:rPr>
        <w:t>1</w:t>
      </w:r>
      <w:r w:rsidR="00173D8B">
        <w:rPr>
          <w:noProof/>
        </w:rPr>
        <w:fldChar w:fldCharType="end"/>
      </w:r>
      <w:bookmarkEnd w:id="356"/>
      <w:r>
        <w:t xml:space="preserve">. </w:t>
      </w:r>
      <w:r w:rsidRPr="00DF210D">
        <w:rPr>
          <w:b w:val="0"/>
        </w:rPr>
        <w:t>Map of the</w:t>
      </w:r>
      <w:r>
        <w:rPr>
          <w:b w:val="0"/>
        </w:rPr>
        <w:t xml:space="preserve"> Columbia River Basin showing each of the Columbia Habitat Monitoring Program (CHaMP) watersheds.</w:t>
      </w:r>
    </w:p>
    <w:p w14:paraId="29DF27E3" w14:textId="47A82CA8" w:rsidR="00A27D55" w:rsidRDefault="008B32F1" w:rsidP="008B32F1">
      <w:pPr>
        <w:pStyle w:val="Caption"/>
        <w:rPr>
          <w:b w:val="0"/>
        </w:rPr>
      </w:pPr>
      <w:bookmarkStart w:id="358" w:name="_Ref505092949"/>
      <w:r>
        <w:t xml:space="preserve">Figure </w:t>
      </w:r>
      <w:r w:rsidR="00173D8B">
        <w:rPr>
          <w:noProof/>
        </w:rPr>
        <w:fldChar w:fldCharType="begin"/>
      </w:r>
      <w:r w:rsidR="00173D8B">
        <w:rPr>
          <w:noProof/>
        </w:rPr>
        <w:instrText xml:space="preserve"> SEQ Figure \* ARABIC </w:instrText>
      </w:r>
      <w:r w:rsidR="00173D8B">
        <w:rPr>
          <w:noProof/>
        </w:rPr>
        <w:fldChar w:fldCharType="separate"/>
      </w:r>
      <w:r w:rsidR="00DF210D">
        <w:rPr>
          <w:noProof/>
        </w:rPr>
        <w:t>2</w:t>
      </w:r>
      <w:r w:rsidR="00173D8B">
        <w:rPr>
          <w:noProof/>
        </w:rPr>
        <w:fldChar w:fldCharType="end"/>
      </w:r>
      <w:bookmarkEnd w:id="357"/>
      <w:bookmarkEnd w:id="358"/>
      <w:r>
        <w:t xml:space="preserve">. </w:t>
      </w:r>
      <w:proofErr w:type="spellStart"/>
      <w:r w:rsidRPr="008B32F1">
        <w:rPr>
          <w:b w:val="0"/>
        </w:rPr>
        <w:t>Barplot</w:t>
      </w:r>
      <w:proofErr w:type="spellEnd"/>
      <w:r w:rsidRPr="008B32F1">
        <w:rPr>
          <w:b w:val="0"/>
        </w:rPr>
        <w:t xml:space="preserve"> showing the strength of association between each habitat metric and observed densities (fish/m2) of spring/summer Chinook salmon parr, during the summer, facetted by habitat categories. Results were used to determine which the habitat covariates to include in the quantile regression forest (QRF) model to predict carrying capacity.</w:t>
      </w:r>
    </w:p>
    <w:p w14:paraId="191B355D" w14:textId="15A8B509" w:rsidR="009A6A79" w:rsidRPr="009A6A79" w:rsidRDefault="009A6A79" w:rsidP="009A6A79">
      <w:pPr>
        <w:pStyle w:val="Caption"/>
        <w:rPr>
          <w:b w:val="0"/>
        </w:rPr>
      </w:pPr>
      <w:bookmarkStart w:id="359" w:name="_Ref505087796"/>
      <w:r>
        <w:t xml:space="preserve">Figure </w:t>
      </w:r>
      <w:r w:rsidR="00173D8B">
        <w:rPr>
          <w:noProof/>
        </w:rPr>
        <w:fldChar w:fldCharType="begin"/>
      </w:r>
      <w:r w:rsidR="00173D8B">
        <w:rPr>
          <w:noProof/>
        </w:rPr>
        <w:instrText xml:space="preserve"> SEQ Figure \* ARABIC </w:instrText>
      </w:r>
      <w:r w:rsidR="00173D8B">
        <w:rPr>
          <w:noProof/>
        </w:rPr>
        <w:fldChar w:fldCharType="separate"/>
      </w:r>
      <w:r w:rsidR="00DF210D">
        <w:rPr>
          <w:noProof/>
        </w:rPr>
        <w:t>3</w:t>
      </w:r>
      <w:r w:rsidR="00173D8B">
        <w:rPr>
          <w:noProof/>
        </w:rPr>
        <w:fldChar w:fldCharType="end"/>
      </w:r>
      <w:bookmarkEnd w:id="359"/>
      <w:r>
        <w:t xml:space="preserve">. </w:t>
      </w:r>
      <w:r>
        <w:rPr>
          <w:b w:val="0"/>
        </w:rPr>
        <w:t>Pairwise correlations among habitat covariates used to fit the spring/summer Chinook salmon parr capacity quantile regression forest (QRF) model.</w:t>
      </w:r>
    </w:p>
    <w:p w14:paraId="1841C623" w14:textId="72291665" w:rsidR="00A27D55" w:rsidRDefault="00A27D55" w:rsidP="00A27D55">
      <w:pPr>
        <w:pStyle w:val="Caption"/>
        <w:rPr>
          <w:b w:val="0"/>
        </w:rPr>
      </w:pPr>
      <w:bookmarkStart w:id="360" w:name="_Ref505087897"/>
      <w:r>
        <w:t xml:space="preserve">Figure </w:t>
      </w:r>
      <w:r w:rsidR="00173D8B">
        <w:rPr>
          <w:noProof/>
        </w:rPr>
        <w:fldChar w:fldCharType="begin"/>
      </w:r>
      <w:r w:rsidR="00173D8B">
        <w:rPr>
          <w:noProof/>
        </w:rPr>
        <w:instrText xml:space="preserve"> SEQ Figure \* ARABIC </w:instrText>
      </w:r>
      <w:r w:rsidR="00173D8B">
        <w:rPr>
          <w:noProof/>
        </w:rPr>
        <w:fldChar w:fldCharType="separate"/>
      </w:r>
      <w:r w:rsidR="00DF210D">
        <w:rPr>
          <w:noProof/>
        </w:rPr>
        <w:t>4</w:t>
      </w:r>
      <w:r w:rsidR="00173D8B">
        <w:rPr>
          <w:noProof/>
        </w:rPr>
        <w:fldChar w:fldCharType="end"/>
      </w:r>
      <w:bookmarkEnd w:id="360"/>
      <w:r>
        <w:t xml:space="preserve">. </w:t>
      </w:r>
      <w:r>
        <w:rPr>
          <w:b w:val="0"/>
        </w:rPr>
        <w:t>Relative importance of each habitat covariate included in the quantile regression forest (QRF) model to predict habitat capacity, during summer months, for spring/summer Chinook salmon parr.</w:t>
      </w:r>
    </w:p>
    <w:p w14:paraId="6D692DEF" w14:textId="177DC891" w:rsidR="002B6BBA" w:rsidRDefault="00A27D55" w:rsidP="00A27D55">
      <w:pPr>
        <w:pStyle w:val="Caption"/>
        <w:rPr>
          <w:b w:val="0"/>
        </w:rPr>
      </w:pPr>
      <w:bookmarkStart w:id="361" w:name="_Ref505087905"/>
      <w:r>
        <w:t xml:space="preserve">Figure </w:t>
      </w:r>
      <w:r w:rsidR="00173D8B">
        <w:rPr>
          <w:noProof/>
        </w:rPr>
        <w:fldChar w:fldCharType="begin"/>
      </w:r>
      <w:r w:rsidR="00173D8B">
        <w:rPr>
          <w:noProof/>
        </w:rPr>
        <w:instrText xml:space="preserve"> SEQ Figure \* ARABIC </w:instrText>
      </w:r>
      <w:r w:rsidR="00173D8B">
        <w:rPr>
          <w:noProof/>
        </w:rPr>
        <w:fldChar w:fldCharType="separate"/>
      </w:r>
      <w:r w:rsidR="00DF210D">
        <w:rPr>
          <w:noProof/>
        </w:rPr>
        <w:t>5</w:t>
      </w:r>
      <w:r w:rsidR="00173D8B">
        <w:rPr>
          <w:noProof/>
        </w:rPr>
        <w:fldChar w:fldCharType="end"/>
      </w:r>
      <w:bookmarkEnd w:id="361"/>
      <w:r>
        <w:t xml:space="preserve">. </w:t>
      </w:r>
      <w:r>
        <w:rPr>
          <w:b w:val="0"/>
        </w:rPr>
        <w:t>Partial dependence plots for the spring/summer Chinook salmon parr capacity quantile regression forest (QRF) model, depicting how parr capacity shifts as each habitat metric changes, assuming all other habitat metrics remain at their mean values. Tick marks along the X-axis depict observed values, and the sub-basin they came from.</w:t>
      </w:r>
    </w:p>
    <w:p w14:paraId="7FA86B9A" w14:textId="58211562" w:rsidR="00350C7C" w:rsidRPr="00350C7C" w:rsidRDefault="002B6BBA" w:rsidP="002B6BBA">
      <w:pPr>
        <w:pStyle w:val="Caption"/>
      </w:pPr>
      <w:bookmarkStart w:id="362" w:name="_Ref505074538"/>
      <w:r>
        <w:t xml:space="preserve">Figure </w:t>
      </w:r>
      <w:r w:rsidR="00173D8B">
        <w:rPr>
          <w:noProof/>
        </w:rPr>
        <w:fldChar w:fldCharType="begin"/>
      </w:r>
      <w:r w:rsidR="00173D8B">
        <w:rPr>
          <w:noProof/>
        </w:rPr>
        <w:instrText xml:space="preserve"> SEQ Figure \* ARABIC </w:instrText>
      </w:r>
      <w:r w:rsidR="00173D8B">
        <w:rPr>
          <w:noProof/>
        </w:rPr>
        <w:fldChar w:fldCharType="separate"/>
      </w:r>
      <w:r w:rsidR="00DF210D">
        <w:rPr>
          <w:noProof/>
        </w:rPr>
        <w:t>6</w:t>
      </w:r>
      <w:r w:rsidR="00173D8B">
        <w:rPr>
          <w:noProof/>
        </w:rPr>
        <w:fldChar w:fldCharType="end"/>
      </w:r>
      <w:bookmarkEnd w:id="362"/>
      <w:r>
        <w:t xml:space="preserve">. </w:t>
      </w:r>
      <w:r>
        <w:rPr>
          <w:b w:val="0"/>
        </w:rPr>
        <w:t xml:space="preserve">Spawner-recruit data from seven watersheds. Solid lines are the spawner-recruit curve, dashed lines are the estimated capacity, and shaded polygons depict the 95% confidence intervals of capacity. Blue corresponds to </w:t>
      </w:r>
      <w:proofErr w:type="spellStart"/>
      <w:r>
        <w:rPr>
          <w:b w:val="0"/>
        </w:rPr>
        <w:t>Beverton</w:t>
      </w:r>
      <w:proofErr w:type="spellEnd"/>
      <w:r>
        <w:rPr>
          <w:b w:val="0"/>
        </w:rPr>
        <w:t xml:space="preserve">-Holt models, green to Ricker models, yellow to hockey stick models, and red to QRF estimates. The QRF solid curve is a </w:t>
      </w:r>
      <w:proofErr w:type="spellStart"/>
      <w:r>
        <w:rPr>
          <w:b w:val="0"/>
        </w:rPr>
        <w:t>Beverton</w:t>
      </w:r>
      <w:proofErr w:type="spellEnd"/>
      <w:r>
        <w:rPr>
          <w:b w:val="0"/>
        </w:rPr>
        <w:t>-Holt model with the capacity parameter fixed to the QRF estimate of capacity.</w:t>
      </w:r>
      <w:r w:rsidR="00350C7C" w:rsidRPr="008B32F1">
        <w:br w:type="page"/>
      </w:r>
    </w:p>
    <w:p w14:paraId="7B34E2A9" w14:textId="7572F8D6" w:rsidR="00101CA5" w:rsidRDefault="00350C7C" w:rsidP="00CA48AF">
      <w:pPr>
        <w:pStyle w:val="Heading1"/>
      </w:pPr>
      <w:r>
        <w:lastRenderedPageBreak/>
        <w:t>Figures</w:t>
      </w:r>
    </w:p>
    <w:commentRangeStart w:id="363"/>
    <w:p w14:paraId="0A35F700" w14:textId="7518E369" w:rsidR="009170F7" w:rsidRPr="009170F7" w:rsidRDefault="009170F7" w:rsidP="00DF210D">
      <w:pPr>
        <w:pStyle w:val="Caption"/>
        <w:rPr>
          <w:b w:val="0"/>
        </w:rPr>
      </w:pPr>
      <w:r w:rsidRPr="009170F7">
        <w:rPr>
          <w:b w:val="0"/>
        </w:rPr>
        <w:fldChar w:fldCharType="begin"/>
      </w:r>
      <w:r w:rsidRPr="009170F7">
        <w:rPr>
          <w:b w:val="0"/>
        </w:rPr>
        <w:instrText xml:space="preserve"> REF _Ref505092905 \h  \* MERGEFORMAT </w:instrText>
      </w:r>
      <w:r w:rsidRPr="009170F7">
        <w:rPr>
          <w:b w:val="0"/>
        </w:rPr>
      </w:r>
      <w:r w:rsidRPr="009170F7">
        <w:rPr>
          <w:b w:val="0"/>
        </w:rPr>
        <w:fldChar w:fldCharType="separate"/>
      </w:r>
      <w:r w:rsidRPr="009170F7">
        <w:rPr>
          <w:b w:val="0"/>
        </w:rPr>
        <w:t xml:space="preserve">Figure </w:t>
      </w:r>
      <w:r w:rsidRPr="009170F7">
        <w:rPr>
          <w:b w:val="0"/>
          <w:noProof/>
        </w:rPr>
        <w:t>1</w:t>
      </w:r>
      <w:r w:rsidRPr="009170F7">
        <w:rPr>
          <w:b w:val="0"/>
        </w:rPr>
        <w:fldChar w:fldCharType="end"/>
      </w:r>
      <w:commentRangeEnd w:id="363"/>
      <w:r>
        <w:rPr>
          <w:rStyle w:val="CommentReference"/>
          <w:b w:val="0"/>
          <w:iCs w:val="0"/>
        </w:rPr>
        <w:commentReference w:id="363"/>
      </w:r>
    </w:p>
    <w:p w14:paraId="2BCBBCB5" w14:textId="77777777" w:rsidR="009170F7" w:rsidRDefault="009170F7" w:rsidP="001A0BF2">
      <w:pPr>
        <w:rPr>
          <w:b/>
        </w:rPr>
      </w:pPr>
    </w:p>
    <w:p w14:paraId="7878A8DA" w14:textId="77777777" w:rsidR="009170F7" w:rsidRDefault="009170F7">
      <w:pPr>
        <w:spacing w:after="160" w:line="259" w:lineRule="auto"/>
        <w:jc w:val="left"/>
        <w:rPr>
          <w:b/>
        </w:rPr>
      </w:pPr>
      <w:r>
        <w:rPr>
          <w:b/>
        </w:rPr>
        <w:br w:type="page"/>
      </w:r>
    </w:p>
    <w:commentRangeStart w:id="364"/>
    <w:p w14:paraId="7071EC82" w14:textId="7F695D8C" w:rsidR="009170F7" w:rsidRDefault="009170F7" w:rsidP="001A0BF2">
      <w:pPr>
        <w:rPr>
          <w:b/>
        </w:rPr>
      </w:pPr>
      <w:r>
        <w:rPr>
          <w:b/>
        </w:rPr>
        <w:lastRenderedPageBreak/>
        <w:fldChar w:fldCharType="begin"/>
      </w:r>
      <w:r>
        <w:rPr>
          <w:b/>
        </w:rPr>
        <w:instrText xml:space="preserve"> REF _Ref505092949 \h </w:instrText>
      </w:r>
      <w:r>
        <w:rPr>
          <w:b/>
        </w:rPr>
      </w:r>
      <w:r>
        <w:rPr>
          <w:b/>
        </w:rPr>
        <w:fldChar w:fldCharType="separate"/>
      </w:r>
      <w:r>
        <w:t xml:space="preserve">Figure </w:t>
      </w:r>
      <w:r>
        <w:rPr>
          <w:noProof/>
        </w:rPr>
        <w:t>2</w:t>
      </w:r>
      <w:r>
        <w:rPr>
          <w:b/>
        </w:rPr>
        <w:fldChar w:fldCharType="end"/>
      </w:r>
      <w:commentRangeEnd w:id="364"/>
      <w:r>
        <w:rPr>
          <w:rStyle w:val="CommentReference"/>
        </w:rPr>
        <w:commentReference w:id="364"/>
      </w:r>
    </w:p>
    <w:p w14:paraId="75812D2A" w14:textId="76D8A654" w:rsidR="00A27D55" w:rsidRDefault="001A0BF2" w:rsidP="001A0BF2">
      <w:pPr>
        <w:rPr>
          <w:b/>
        </w:rPr>
      </w:pPr>
      <w:r>
        <w:rPr>
          <w:noProof/>
        </w:rPr>
        <w:drawing>
          <wp:inline distT="0" distB="0" distL="0" distR="0" wp14:anchorId="1F13AFFD" wp14:editId="0C2C3B1C">
            <wp:extent cx="4981173" cy="747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6132" cy="7497668"/>
                    </a:xfrm>
                    <a:prstGeom prst="rect">
                      <a:avLst/>
                    </a:prstGeom>
                  </pic:spPr>
                </pic:pic>
              </a:graphicData>
            </a:graphic>
          </wp:inline>
        </w:drawing>
      </w:r>
    </w:p>
    <w:p w14:paraId="5AF07BEF" w14:textId="77777777" w:rsidR="009170F7" w:rsidRDefault="009170F7">
      <w:pPr>
        <w:spacing w:after="160" w:line="259" w:lineRule="auto"/>
        <w:jc w:val="left"/>
        <w:rPr>
          <w:b/>
        </w:rPr>
      </w:pPr>
      <w:r>
        <w:rPr>
          <w:b/>
        </w:rPr>
        <w:br w:type="page"/>
      </w:r>
    </w:p>
    <w:p w14:paraId="665E5FB7" w14:textId="64DC528D" w:rsidR="0012482B" w:rsidRDefault="0012482B">
      <w:pPr>
        <w:spacing w:after="160" w:line="259" w:lineRule="auto"/>
        <w:jc w:val="left"/>
        <w:rPr>
          <w:b/>
        </w:rPr>
      </w:pPr>
      <w:r>
        <w:rPr>
          <w:b/>
        </w:rPr>
        <w:lastRenderedPageBreak/>
        <w:fldChar w:fldCharType="begin"/>
      </w:r>
      <w:r>
        <w:rPr>
          <w:b/>
        </w:rPr>
        <w:instrText xml:space="preserve"> REF _Ref505087796 \h </w:instrText>
      </w:r>
      <w:r>
        <w:rPr>
          <w:b/>
        </w:rPr>
      </w:r>
      <w:r>
        <w:rPr>
          <w:b/>
        </w:rPr>
        <w:fldChar w:fldCharType="separate"/>
      </w:r>
      <w:r w:rsidR="009170F7">
        <w:t xml:space="preserve">Figure </w:t>
      </w:r>
      <w:r w:rsidR="009170F7">
        <w:rPr>
          <w:noProof/>
        </w:rPr>
        <w:t>3</w:t>
      </w:r>
      <w:r>
        <w:rPr>
          <w:b/>
        </w:rPr>
        <w:fldChar w:fldCharType="end"/>
      </w:r>
    </w:p>
    <w:p w14:paraId="59657CF5" w14:textId="4CBF06D8" w:rsidR="0012482B" w:rsidRDefault="00820E89">
      <w:pPr>
        <w:spacing w:after="160" w:line="259" w:lineRule="auto"/>
        <w:jc w:val="left"/>
        <w:rPr>
          <w:b/>
        </w:rPr>
      </w:pPr>
      <w:commentRangeStart w:id="365"/>
      <w:r>
        <w:rPr>
          <w:noProof/>
        </w:rPr>
        <w:drawing>
          <wp:inline distT="0" distB="0" distL="0" distR="0" wp14:anchorId="577663C2" wp14:editId="232DE385">
            <wp:extent cx="5943600" cy="6387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87465"/>
                    </a:xfrm>
                    <a:prstGeom prst="rect">
                      <a:avLst/>
                    </a:prstGeom>
                  </pic:spPr>
                </pic:pic>
              </a:graphicData>
            </a:graphic>
          </wp:inline>
        </w:drawing>
      </w:r>
      <w:commentRangeEnd w:id="365"/>
      <w:r>
        <w:rPr>
          <w:rStyle w:val="CommentReference"/>
        </w:rPr>
        <w:commentReference w:id="365"/>
      </w:r>
      <w:r w:rsidR="0012482B">
        <w:rPr>
          <w:b/>
        </w:rPr>
        <w:br w:type="page"/>
      </w:r>
    </w:p>
    <w:p w14:paraId="66542E23" w14:textId="46BD0619" w:rsidR="001A0BF2" w:rsidRDefault="0012482B" w:rsidP="001A0BF2">
      <w:pPr>
        <w:rPr>
          <w:b/>
        </w:rPr>
      </w:pPr>
      <w:r>
        <w:rPr>
          <w:b/>
        </w:rPr>
        <w:lastRenderedPageBreak/>
        <w:fldChar w:fldCharType="begin"/>
      </w:r>
      <w:r>
        <w:rPr>
          <w:b/>
        </w:rPr>
        <w:instrText xml:space="preserve"> REF _Ref505087897 \h </w:instrText>
      </w:r>
      <w:r>
        <w:rPr>
          <w:b/>
        </w:rPr>
      </w:r>
      <w:r>
        <w:rPr>
          <w:b/>
        </w:rPr>
        <w:fldChar w:fldCharType="separate"/>
      </w:r>
      <w:r>
        <w:t xml:space="preserve">Figure </w:t>
      </w:r>
      <w:r>
        <w:rPr>
          <w:noProof/>
        </w:rPr>
        <w:t>3</w:t>
      </w:r>
      <w:r>
        <w:rPr>
          <w:b/>
        </w:rPr>
        <w:fldChar w:fldCharType="end"/>
      </w:r>
    </w:p>
    <w:p w14:paraId="5362E304" w14:textId="403F8B33" w:rsidR="00A27D55" w:rsidRDefault="00A27D55" w:rsidP="001A0BF2">
      <w:pPr>
        <w:rPr>
          <w:b/>
        </w:rPr>
      </w:pPr>
      <w:r>
        <w:rPr>
          <w:noProof/>
        </w:rPr>
        <w:drawing>
          <wp:inline distT="0" distB="0" distL="0" distR="0" wp14:anchorId="50D3DAE9" wp14:editId="52CE598D">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30"/>
                    <a:stretch/>
                  </pic:blipFill>
                  <pic:spPr bwMode="auto">
                    <a:xfrm>
                      <a:off x="0" y="0"/>
                      <a:ext cx="5943600" cy="5943600"/>
                    </a:xfrm>
                    <a:prstGeom prst="rect">
                      <a:avLst/>
                    </a:prstGeom>
                    <a:ln>
                      <a:noFill/>
                    </a:ln>
                    <a:extLst>
                      <a:ext uri="{53640926-AAD7-44D8-BBD7-CCE9431645EC}">
                        <a14:shadowObscured xmlns:a14="http://schemas.microsoft.com/office/drawing/2010/main"/>
                      </a:ext>
                    </a:extLst>
                  </pic:spPr>
                </pic:pic>
              </a:graphicData>
            </a:graphic>
          </wp:inline>
        </w:drawing>
      </w:r>
    </w:p>
    <w:p w14:paraId="60CBFDD0" w14:textId="77777777" w:rsidR="00A27D55" w:rsidRDefault="00A27D55">
      <w:pPr>
        <w:spacing w:after="160" w:line="259" w:lineRule="auto"/>
        <w:jc w:val="left"/>
        <w:rPr>
          <w:b/>
        </w:rPr>
      </w:pPr>
      <w:r>
        <w:rPr>
          <w:b/>
        </w:rPr>
        <w:br w:type="page"/>
      </w:r>
    </w:p>
    <w:p w14:paraId="5E536466" w14:textId="6269C1D5" w:rsidR="00A27D55" w:rsidRDefault="0012482B" w:rsidP="001A0BF2">
      <w:pPr>
        <w:rPr>
          <w:b/>
        </w:rPr>
      </w:pPr>
      <w:r>
        <w:rPr>
          <w:b/>
        </w:rPr>
        <w:lastRenderedPageBreak/>
        <w:fldChar w:fldCharType="begin"/>
      </w:r>
      <w:r>
        <w:rPr>
          <w:b/>
        </w:rPr>
        <w:instrText xml:space="preserve"> REF _Ref505087905 \h </w:instrText>
      </w:r>
      <w:r>
        <w:rPr>
          <w:b/>
        </w:rPr>
      </w:r>
      <w:r>
        <w:rPr>
          <w:b/>
        </w:rPr>
        <w:fldChar w:fldCharType="separate"/>
      </w:r>
      <w:r>
        <w:t xml:space="preserve">Figure </w:t>
      </w:r>
      <w:r>
        <w:rPr>
          <w:noProof/>
        </w:rPr>
        <w:t>4</w:t>
      </w:r>
      <w:r>
        <w:rPr>
          <w:b/>
        </w:rPr>
        <w:fldChar w:fldCharType="end"/>
      </w:r>
    </w:p>
    <w:p w14:paraId="3E10DAA1" w14:textId="1582EE67" w:rsidR="00A27D55" w:rsidRDefault="00A27D55" w:rsidP="001A0BF2">
      <w:pPr>
        <w:rPr>
          <w:b/>
        </w:rPr>
      </w:pPr>
      <w:r>
        <w:rPr>
          <w:noProof/>
        </w:rPr>
        <w:drawing>
          <wp:inline distT="0" distB="0" distL="0" distR="0" wp14:anchorId="75849BD2" wp14:editId="64AC221F">
            <wp:extent cx="5943600" cy="4674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74870"/>
                    </a:xfrm>
                    <a:prstGeom prst="rect">
                      <a:avLst/>
                    </a:prstGeom>
                  </pic:spPr>
                </pic:pic>
              </a:graphicData>
            </a:graphic>
          </wp:inline>
        </w:drawing>
      </w:r>
    </w:p>
    <w:p w14:paraId="5B00A64E" w14:textId="1BA14C6E" w:rsidR="007D2DAC" w:rsidRDefault="007D2DAC">
      <w:pPr>
        <w:spacing w:after="160" w:line="259" w:lineRule="auto"/>
        <w:jc w:val="left"/>
        <w:rPr>
          <w:b/>
        </w:rPr>
      </w:pPr>
      <w:r>
        <w:rPr>
          <w:b/>
        </w:rPr>
        <w:br w:type="page"/>
      </w:r>
    </w:p>
    <w:p w14:paraId="15FDD242" w14:textId="756A994B" w:rsidR="007D2DAC" w:rsidRDefault="0012482B" w:rsidP="001A0BF2">
      <w:pPr>
        <w:rPr>
          <w:b/>
        </w:rPr>
      </w:pPr>
      <w:r>
        <w:rPr>
          <w:b/>
        </w:rPr>
        <w:lastRenderedPageBreak/>
        <w:fldChar w:fldCharType="begin"/>
      </w:r>
      <w:r>
        <w:rPr>
          <w:b/>
        </w:rPr>
        <w:instrText xml:space="preserve"> REF _Ref505074538 \h </w:instrText>
      </w:r>
      <w:r>
        <w:rPr>
          <w:b/>
        </w:rPr>
      </w:r>
      <w:r>
        <w:rPr>
          <w:b/>
        </w:rPr>
        <w:fldChar w:fldCharType="separate"/>
      </w:r>
      <w:r>
        <w:t xml:space="preserve">Figure </w:t>
      </w:r>
      <w:r>
        <w:rPr>
          <w:noProof/>
        </w:rPr>
        <w:t>5</w:t>
      </w:r>
      <w:r>
        <w:rPr>
          <w:b/>
        </w:rPr>
        <w:fldChar w:fldCharType="end"/>
      </w:r>
    </w:p>
    <w:p w14:paraId="4DA134C5" w14:textId="303B3B41" w:rsidR="007D2DAC" w:rsidRPr="001A0BF2" w:rsidRDefault="007D2DAC" w:rsidP="001A0BF2">
      <w:pPr>
        <w:rPr>
          <w:b/>
        </w:rPr>
      </w:pPr>
      <w:r>
        <w:rPr>
          <w:noProof/>
        </w:rPr>
        <w:drawing>
          <wp:inline distT="0" distB="0" distL="0" distR="0" wp14:anchorId="6B5CF24B" wp14:editId="502E0FE4">
            <wp:extent cx="5895287" cy="7360920"/>
            <wp:effectExtent l="0" t="0" r="0" b="0"/>
            <wp:docPr id="14" name="Picture 14" descr="../../../../Analysis_Projects/QRF_Chinook_Parr/Analysis/FishPerM/ChnkSummerParr_QRF_perM_files/figure-html/spawn_recruit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sis_Projects/QRF_Chinook_Parr/Analysis/FishPerM/ChnkSummerParr_QRF_perM_files/figure-html/spawn_recruit_fig-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4028" cy="7371834"/>
                    </a:xfrm>
                    <a:prstGeom prst="rect">
                      <a:avLst/>
                    </a:prstGeom>
                    <a:noFill/>
                    <a:ln>
                      <a:noFill/>
                    </a:ln>
                  </pic:spPr>
                </pic:pic>
              </a:graphicData>
            </a:graphic>
          </wp:inline>
        </w:drawing>
      </w:r>
    </w:p>
    <w:sectPr w:rsidR="007D2DAC" w:rsidRPr="001A0BF2" w:rsidSect="006810D6">
      <w:headerReference w:type="default" r:id="rId18"/>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e Ackerman" w:date="2018-01-30T11:06:00Z" w:initials="MA">
    <w:p w14:paraId="775CFE41" w14:textId="64E9ABCF" w:rsidR="006256CA" w:rsidRDefault="006256CA">
      <w:pPr>
        <w:pStyle w:val="CommentText"/>
      </w:pPr>
      <w:r>
        <w:rPr>
          <w:rStyle w:val="CommentReference"/>
        </w:rPr>
        <w:annotationRef/>
      </w:r>
      <w:r>
        <w:t>Please feel free to suggest a better title.</w:t>
      </w:r>
    </w:p>
  </w:comment>
  <w:comment w:id="1" w:author="Mike Ackerman" w:date="2018-01-30T11:06:00Z" w:initials="MA">
    <w:p w14:paraId="7A71738E" w14:textId="4D5ABF14" w:rsidR="006256CA" w:rsidRDefault="006256CA">
      <w:pPr>
        <w:pStyle w:val="CommentText"/>
      </w:pPr>
      <w:r>
        <w:rPr>
          <w:rStyle w:val="CommentReference"/>
        </w:rPr>
        <w:annotationRef/>
      </w:r>
      <w:r>
        <w:t>Do we want to invite any other authors? Mike E.? Jude?</w:t>
      </w:r>
    </w:p>
    <w:p w14:paraId="2D614D7D" w14:textId="4483DB86" w:rsidR="006256CA" w:rsidRDefault="006256CA">
      <w:pPr>
        <w:pStyle w:val="CommentText"/>
      </w:pPr>
    </w:p>
    <w:p w14:paraId="11897F3F" w14:textId="5D802701" w:rsidR="006256CA" w:rsidRDefault="006256CA">
      <w:pPr>
        <w:pStyle w:val="CommentText"/>
      </w:pPr>
      <w:r>
        <w:t>I’d be happy to just to add credibility of having multiple agencies on paper.</w:t>
      </w:r>
    </w:p>
  </w:comment>
  <w:comment w:id="2" w:author="Beasley, Chris" w:date="2018-06-15T08:26:00Z" w:initials="BC">
    <w:p w14:paraId="5537ACEF" w14:textId="7877527D" w:rsidR="006256CA" w:rsidRDefault="006256CA">
      <w:pPr>
        <w:pStyle w:val="CommentText"/>
      </w:pPr>
      <w:r>
        <w:rPr>
          <w:rStyle w:val="CommentReference"/>
        </w:rPr>
        <w:annotationRef/>
      </w:r>
      <w:r>
        <w:t>I’m not sure anyone else has passed the bar of eligibility for authorship (not sure I have either). If we do open it up, we should likely consider Chris Jordan in addition to Jude and Mike.</w:t>
      </w:r>
    </w:p>
  </w:comment>
  <w:comment w:id="8" w:author="Mike Ackerman" w:date="2018-02-08T09:18:00Z" w:initials="MA">
    <w:p w14:paraId="502C8E06" w14:textId="1890A580" w:rsidR="006256CA" w:rsidRDefault="006256CA">
      <w:pPr>
        <w:pStyle w:val="CommentText"/>
      </w:pPr>
      <w:r>
        <w:rPr>
          <w:rStyle w:val="CommentReference"/>
        </w:rPr>
        <w:annotationRef/>
      </w:r>
      <w:r>
        <w:t>I’ll do this last. Just prior to submission.</w:t>
      </w:r>
    </w:p>
  </w:comment>
  <w:comment w:id="10" w:author="Mike Ackerman" w:date="2018-02-09T11:34:00Z" w:initials="MA">
    <w:p w14:paraId="5B4C56DC" w14:textId="00C935E5" w:rsidR="006256CA" w:rsidRDefault="006256CA">
      <w:pPr>
        <w:pStyle w:val="CommentText"/>
      </w:pPr>
      <w:r>
        <w:rPr>
          <w:rStyle w:val="CommentReference"/>
        </w:rPr>
        <w:annotationRef/>
      </w:r>
      <w:r>
        <w:t>Intros are typically around 4 pages. I only have slightly over 2 so far.</w:t>
      </w:r>
    </w:p>
  </w:comment>
  <w:comment w:id="13" w:author="Beasley, Chris" w:date="2018-06-15T08:29:00Z" w:initials="BC">
    <w:p w14:paraId="7471C306" w14:textId="2CFC254A" w:rsidR="006256CA" w:rsidRDefault="006256CA">
      <w:pPr>
        <w:pStyle w:val="CommentText"/>
      </w:pPr>
      <w:r>
        <w:rPr>
          <w:rStyle w:val="CommentReference"/>
        </w:rPr>
        <w:annotationRef/>
      </w:r>
      <w:r>
        <w:t>I think the value of QRF is better demonstrated within the context of the 4h’s – the primary question being the value of habitat restoration relative to the other 3h’s. Using QRF, we have demonstrated that you simply can’t get to recovery without investing effort in habitat. This is a HUGE advancement.</w:t>
      </w:r>
    </w:p>
  </w:comment>
  <w:comment w:id="73" w:author="Kevin See" w:date="2019-01-15T16:58:00Z" w:initials="KS">
    <w:p w14:paraId="07EAFE09" w14:textId="0A2FFA0D" w:rsidR="006256CA" w:rsidRDefault="006256CA">
      <w:pPr>
        <w:pStyle w:val="CommentText"/>
      </w:pPr>
      <w:r>
        <w:rPr>
          <w:rStyle w:val="CommentReference"/>
        </w:rPr>
        <w:annotationRef/>
      </w:r>
      <w:r>
        <w:t>Include something here about how the traditional method to estimate carrying capacity is spawner recruit curve: need long time series of data, fraught with potential problems, etc. Cite Potter 2003</w:t>
      </w:r>
    </w:p>
  </w:comment>
  <w:comment w:id="124" w:author="Mike Ackerman" w:date="2018-01-31T16:05:00Z" w:initials="MA">
    <w:p w14:paraId="7A7BD5D5" w14:textId="77777777" w:rsidR="006256CA" w:rsidRDefault="006256CA" w:rsidP="003436D5">
      <w:pPr>
        <w:pStyle w:val="CommentText"/>
      </w:pPr>
      <w:r>
        <w:rPr>
          <w:rStyle w:val="CommentReference"/>
        </w:rPr>
        <w:annotationRef/>
      </w:r>
      <w:r>
        <w:t>Need to finish.</w:t>
      </w:r>
    </w:p>
  </w:comment>
  <w:comment w:id="162" w:author="Kevin See" w:date="2018-08-29T14:52:00Z" w:initials="KS">
    <w:p w14:paraId="58A57576" w14:textId="5890C1A3" w:rsidR="006256CA" w:rsidRDefault="006256CA">
      <w:pPr>
        <w:pStyle w:val="CommentText"/>
      </w:pPr>
      <w:r>
        <w:rPr>
          <w:rStyle w:val="CommentReference"/>
        </w:rPr>
        <w:annotationRef/>
      </w:r>
      <w:r>
        <w:t>We should include all of these organizations in the Acknowledgements</w:t>
      </w:r>
    </w:p>
  </w:comment>
  <w:comment w:id="173" w:author="Kevin See" w:date="2018-08-29T14:55:00Z" w:initials="KS">
    <w:p w14:paraId="7D651D13" w14:textId="6430B5F5" w:rsidR="006256CA" w:rsidRDefault="006256CA">
      <w:pPr>
        <w:pStyle w:val="CommentText"/>
      </w:pPr>
      <w:r>
        <w:rPr>
          <w:rStyle w:val="CommentReference"/>
        </w:rPr>
        <w:annotationRef/>
      </w:r>
      <w:r>
        <w:t>Some justification of why the highest (why not the lowest, or the mean?)</w:t>
      </w:r>
    </w:p>
  </w:comment>
  <w:comment w:id="207" w:author="Mike Ackerman" w:date="2018-01-29T09:50:00Z" w:initials="MA">
    <w:p w14:paraId="3120F0EE" w14:textId="4D12E17D" w:rsidR="006256CA" w:rsidRDefault="006256CA">
      <w:pPr>
        <w:pStyle w:val="CommentText"/>
      </w:pPr>
      <w:r>
        <w:rPr>
          <w:rStyle w:val="CommentReference"/>
        </w:rPr>
        <w:annotationRef/>
      </w:r>
      <w:r>
        <w:t>Kevin – Might be good to include one of the figures of predicted fish densities. A good distribution with some outlier upper predictions.</w:t>
      </w:r>
    </w:p>
  </w:comment>
  <w:comment w:id="226" w:author="Mike Ackerman" w:date="2018-01-29T15:12:00Z" w:initials="MA">
    <w:p w14:paraId="107097D4" w14:textId="3FDC20C2" w:rsidR="006256CA" w:rsidRDefault="006256CA">
      <w:pPr>
        <w:pStyle w:val="CommentText"/>
      </w:pPr>
      <w:r>
        <w:rPr>
          <w:rStyle w:val="CommentReference"/>
        </w:rPr>
        <w:annotationRef/>
      </w:r>
      <w:r>
        <w:t>Is this list correct?</w:t>
      </w:r>
    </w:p>
  </w:comment>
  <w:comment w:id="227" w:author="Kevin See" w:date="2018-08-30T08:44:00Z" w:initials="KS">
    <w:p w14:paraId="4E2246F6" w14:textId="6627CD75" w:rsidR="006256CA" w:rsidRDefault="006256CA">
      <w:pPr>
        <w:pStyle w:val="CommentText"/>
      </w:pPr>
      <w:r>
        <w:rPr>
          <w:rStyle w:val="CommentReference"/>
        </w:rPr>
        <w:annotationRef/>
      </w:r>
      <w:r>
        <w:t>It is now</w:t>
      </w:r>
    </w:p>
  </w:comment>
  <w:comment w:id="229" w:author="Mike Ackerman" w:date="2018-01-30T10:41:00Z" w:initials="MA">
    <w:p w14:paraId="31E564E0" w14:textId="65386938" w:rsidR="006256CA" w:rsidRDefault="006256CA">
      <w:pPr>
        <w:pStyle w:val="CommentText"/>
      </w:pPr>
      <w:r>
        <w:rPr>
          <w:rStyle w:val="CommentReference"/>
        </w:rPr>
        <w:annotationRef/>
      </w:r>
      <w:r>
        <w:t>Kevin – I’m thinking we probably need a little more technical detail in this section. Can you help me out?</w:t>
      </w:r>
    </w:p>
  </w:comment>
  <w:comment w:id="240" w:author="Kevin See" w:date="2019-01-16T11:00:00Z" w:initials="KS">
    <w:p w14:paraId="61476A81" w14:textId="09EC28C4" w:rsidR="006256CA" w:rsidRDefault="006256CA">
      <w:pPr>
        <w:pStyle w:val="CommentText"/>
      </w:pPr>
      <w:r>
        <w:rPr>
          <w:rStyle w:val="CommentReference"/>
        </w:rPr>
        <w:annotationRef/>
      </w:r>
      <w:r>
        <w:t>Need citation</w:t>
      </w:r>
    </w:p>
  </w:comment>
  <w:comment w:id="241" w:author="Kevin See" w:date="2019-01-16T11:01:00Z" w:initials="KS">
    <w:p w14:paraId="398D3061" w14:textId="774FF326" w:rsidR="006256CA" w:rsidRDefault="006256CA">
      <w:pPr>
        <w:pStyle w:val="CommentText"/>
      </w:pPr>
      <w:r>
        <w:rPr>
          <w:rStyle w:val="CommentReference"/>
        </w:rPr>
        <w:annotationRef/>
      </w:r>
      <w:r>
        <w:t>Need citation?</w:t>
      </w:r>
    </w:p>
  </w:comment>
  <w:comment w:id="249" w:author="Mike Ackerman" w:date="2018-01-29T16:12:00Z" w:initials="MA">
    <w:p w14:paraId="6E865927" w14:textId="58ACAF72" w:rsidR="006256CA" w:rsidRDefault="006256CA">
      <w:pPr>
        <w:pStyle w:val="CommentText"/>
      </w:pPr>
      <w:r>
        <w:rPr>
          <w:rStyle w:val="CommentReference"/>
        </w:rPr>
        <w:annotationRef/>
      </w:r>
      <w:r>
        <w:t>Do we need to add a sentence explaining what the design weights are based on?</w:t>
      </w:r>
    </w:p>
  </w:comment>
  <w:comment w:id="272" w:author="Mike Ackerman" w:date="2018-01-30T10:39:00Z" w:initials="MA">
    <w:p w14:paraId="1D88BD60" w14:textId="77777777" w:rsidR="006256CA" w:rsidRDefault="006256CA" w:rsidP="00E67EF0">
      <w:pPr>
        <w:pStyle w:val="CommentText"/>
      </w:pPr>
      <w:r>
        <w:rPr>
          <w:rStyle w:val="CommentReference"/>
        </w:rPr>
        <w:annotationRef/>
      </w:r>
      <w:r>
        <w:t>We should probably add a sentence explaining why we used both responses. Linear for estimation, areal for visualization.</w:t>
      </w:r>
    </w:p>
  </w:comment>
  <w:comment w:id="285" w:author="Mike Ackerman" w:date="2018-01-30T10:50:00Z" w:initials="MA">
    <w:p w14:paraId="0B1638FA" w14:textId="2162C899" w:rsidR="006256CA" w:rsidRDefault="006256CA">
      <w:pPr>
        <w:pStyle w:val="CommentText"/>
      </w:pPr>
      <w:r>
        <w:rPr>
          <w:rStyle w:val="CommentReference"/>
        </w:rPr>
        <w:annotationRef/>
      </w:r>
      <w:r>
        <w:t>We should probably include a citation for these. Best citation?</w:t>
      </w:r>
    </w:p>
  </w:comment>
  <w:comment w:id="308" w:author="Mike Ackerman" w:date="2018-01-30T16:05:00Z" w:initials="MA">
    <w:p w14:paraId="29BD6AC8" w14:textId="0EAC74E4" w:rsidR="006256CA" w:rsidRDefault="006256CA">
      <w:pPr>
        <w:pStyle w:val="CommentText"/>
      </w:pPr>
      <w:r>
        <w:rPr>
          <w:rStyle w:val="CommentReference"/>
        </w:rPr>
        <w:annotationRef/>
      </w:r>
      <w:r>
        <w:t>How do we want to present results? Are there additional model diagnostics to present?</w:t>
      </w:r>
    </w:p>
    <w:p w14:paraId="090D0E4C" w14:textId="6B06303E" w:rsidR="006256CA" w:rsidRDefault="006256CA">
      <w:pPr>
        <w:pStyle w:val="CommentText"/>
      </w:pPr>
    </w:p>
    <w:p w14:paraId="6775BA93" w14:textId="55E395D1" w:rsidR="006256CA" w:rsidRDefault="006256CA">
      <w:pPr>
        <w:pStyle w:val="CommentText"/>
      </w:pPr>
      <w:r>
        <w:t>Then, should we somehow show distribution of capacity predictions at all CHaMP sites, by basin? And how do we best visually present those results? I was thinking maybe a multi-faceted map of predictions at CHaMP sites.</w:t>
      </w:r>
    </w:p>
  </w:comment>
  <w:comment w:id="322" w:author="Mike Ackerman" w:date="2018-01-30T15:58:00Z" w:initials="MA">
    <w:p w14:paraId="21559E89" w14:textId="15C447EA" w:rsidR="006256CA" w:rsidRDefault="006256CA">
      <w:pPr>
        <w:pStyle w:val="CommentText"/>
      </w:pPr>
      <w:r>
        <w:rPr>
          <w:rStyle w:val="CommentReference"/>
        </w:rPr>
        <w:annotationRef/>
      </w:r>
      <w:r>
        <w:t>Delete discussion headings prior to submission.</w:t>
      </w:r>
    </w:p>
  </w:comment>
  <w:comment w:id="323" w:author="Kevin See" w:date="2019-01-21T09:36:00Z" w:initials="KS">
    <w:p w14:paraId="2700EA0E" w14:textId="7A5CD531" w:rsidR="006256CA" w:rsidRDefault="006256CA">
      <w:pPr>
        <w:pStyle w:val="CommentText"/>
      </w:pPr>
      <w:r>
        <w:rPr>
          <w:rStyle w:val="CommentReference"/>
        </w:rPr>
        <w:annotationRef/>
      </w:r>
      <w:r>
        <w:t>Somewhere in here, mention how data can be collected over a short time span, if enough spatial variation is captured. Or dataset can be built over time, sampling different locations (but be vary of possible year effects, maybe).</w:t>
      </w:r>
    </w:p>
  </w:comment>
  <w:comment w:id="324" w:author="Mike Ackerman" w:date="2018-02-08T09:15:00Z" w:initials="MA">
    <w:p w14:paraId="0F20D44D" w14:textId="45C031F5" w:rsidR="006256CA" w:rsidRDefault="006256CA">
      <w:pPr>
        <w:pStyle w:val="CommentText"/>
      </w:pPr>
      <w:r>
        <w:rPr>
          <w:rStyle w:val="CommentReference"/>
        </w:rPr>
        <w:annotationRef/>
      </w:r>
      <w:r>
        <w:t>This paragraph needs to be hashed out.</w:t>
      </w:r>
    </w:p>
  </w:comment>
  <w:comment w:id="325" w:author="Mike Ackerman" w:date="2018-02-08T09:15:00Z" w:initials="MA">
    <w:p w14:paraId="138434FD" w14:textId="4A321138" w:rsidR="006256CA" w:rsidRDefault="006256CA">
      <w:pPr>
        <w:pStyle w:val="CommentText"/>
      </w:pPr>
      <w:r>
        <w:rPr>
          <w:rStyle w:val="CommentReference"/>
        </w:rPr>
        <w:annotationRef/>
      </w:r>
      <w:r>
        <w:t>Start with benefits of extrapolation model. For example, allows us to make estimates at larger scales. However, transition to negatives of extrapolation model.</w:t>
      </w:r>
    </w:p>
    <w:p w14:paraId="7DCB5E97" w14:textId="13E916BC" w:rsidR="006256CA" w:rsidRDefault="006256CA">
      <w:pPr>
        <w:pStyle w:val="CommentText"/>
      </w:pPr>
    </w:p>
    <w:p w14:paraId="7019D587" w14:textId="632D0FC1" w:rsidR="006256CA" w:rsidRDefault="006256CA">
      <w:pPr>
        <w:pStyle w:val="CommentText"/>
      </w:pPr>
      <w:r>
        <w:t>Then open it up to next steps of extrapolation model. i.e., ideally one should collect spatially continuous habitat data. If done, we could eliminate the extrapolation model altogether. Transition to improving habitat data.</w:t>
      </w:r>
    </w:p>
  </w:comment>
  <w:comment w:id="326" w:author="Mike Ackerman" w:date="2018-02-08T09:17:00Z" w:initials="MA">
    <w:p w14:paraId="7276E5A1" w14:textId="06FEF2B7" w:rsidR="006256CA" w:rsidRDefault="006256CA">
      <w:pPr>
        <w:pStyle w:val="CommentText"/>
      </w:pPr>
      <w:r>
        <w:rPr>
          <w:rStyle w:val="CommentReference"/>
        </w:rPr>
        <w:annotationRef/>
      </w:r>
      <w:r>
        <w:t>Likely a paragraph for Richie. How could we collect accurate, cost-effective data to populate QRF models?</w:t>
      </w:r>
    </w:p>
  </w:comment>
  <w:comment w:id="347" w:author="Mike Ackerman" w:date="2018-01-30T09:27:00Z" w:initials="MA">
    <w:p w14:paraId="36C67441" w14:textId="2D512F44" w:rsidR="006256CA" w:rsidRDefault="006256CA">
      <w:pPr>
        <w:pStyle w:val="CommentText"/>
      </w:pPr>
      <w:r>
        <w:rPr>
          <w:rStyle w:val="CommentReference"/>
        </w:rPr>
        <w:annotationRef/>
      </w:r>
      <w:r>
        <w:t>Kevin – Help me out here. Are we doing extrapolations using fish/m or fish/m2? Or both? i.e., do we have 2 or 4 extrapolation models total? i.e., do I need to delete 2 of these columns?</w:t>
      </w:r>
    </w:p>
    <w:p w14:paraId="1E8F0CC3" w14:textId="5A34C765" w:rsidR="006256CA" w:rsidRDefault="006256CA">
      <w:pPr>
        <w:pStyle w:val="CommentText"/>
      </w:pPr>
    </w:p>
    <w:p w14:paraId="35D2418A" w14:textId="66C571B2" w:rsidR="006256CA" w:rsidRDefault="006256CA">
      <w:pPr>
        <w:pStyle w:val="CommentText"/>
      </w:pPr>
      <w:r>
        <w:t>Also, can you make sure my GAAs are correct or have these been updated?</w:t>
      </w:r>
    </w:p>
  </w:comment>
  <w:comment w:id="349" w:author="Mike Ackerman" w:date="2018-01-30T09:39:00Z" w:initials="MA">
    <w:p w14:paraId="2BFB0ADC" w14:textId="5B96ECC4" w:rsidR="006256CA" w:rsidRDefault="006256CA">
      <w:pPr>
        <w:pStyle w:val="CommentText"/>
      </w:pPr>
      <w:r>
        <w:rPr>
          <w:rStyle w:val="CommentReference"/>
        </w:rPr>
        <w:annotationRef/>
      </w:r>
      <w:r>
        <w:t>Same as above. Also, I’m guessing these numbers need to be updated?</w:t>
      </w:r>
    </w:p>
  </w:comment>
  <w:comment w:id="350" w:author="Mike Ackerman" w:date="2018-01-30T15:03:00Z" w:initials="MA">
    <w:p w14:paraId="50B16978" w14:textId="77748B9B" w:rsidR="006256CA" w:rsidRDefault="006256CA">
      <w:pPr>
        <w:pStyle w:val="CommentText"/>
      </w:pPr>
      <w:r>
        <w:rPr>
          <w:rStyle w:val="CommentReference"/>
        </w:rPr>
        <w:annotationRef/>
      </w:r>
      <w:r>
        <w:t>Also, what do these R2 values actually measure? Is this correlation between predictions from QRF model (pre-extrapolation) and from extrapolation model at the same locations?</w:t>
      </w:r>
    </w:p>
  </w:comment>
  <w:comment w:id="352" w:author="Mike Ackerman" w:date="2018-01-30T11:09:00Z" w:initials="MA">
    <w:p w14:paraId="1152D769" w14:textId="1D2911C7" w:rsidR="006256CA" w:rsidRDefault="006256CA">
      <w:pPr>
        <w:pStyle w:val="CommentText"/>
      </w:pPr>
      <w:r>
        <w:rPr>
          <w:rStyle w:val="CommentReference"/>
        </w:rPr>
        <w:annotationRef/>
      </w:r>
      <w:r>
        <w:t>I’m thinking we need to update the QRF estimates with the new model covariates.</w:t>
      </w:r>
    </w:p>
  </w:comment>
  <w:comment w:id="353" w:author="Mike Ackerman" w:date="2018-01-30T11:11:00Z" w:initials="MA">
    <w:p w14:paraId="6CB5D9E3" w14:textId="49BDCEAD" w:rsidR="006256CA" w:rsidRDefault="006256CA">
      <w:pPr>
        <w:pStyle w:val="CommentText"/>
      </w:pPr>
      <w:r>
        <w:rPr>
          <w:rStyle w:val="CommentReference"/>
        </w:rPr>
        <w:annotationRef/>
      </w:r>
      <w:r>
        <w:t>Kevin – What are the numbers in parentheses?</w:t>
      </w:r>
    </w:p>
  </w:comment>
  <w:comment w:id="354" w:author="Mike Ackerman" w:date="2018-01-30T10:59:00Z" w:initials="MA">
    <w:p w14:paraId="0D503396" w14:textId="5F72EAE2" w:rsidR="006256CA" w:rsidRDefault="006256CA">
      <w:pPr>
        <w:pStyle w:val="CommentText"/>
      </w:pPr>
      <w:r>
        <w:rPr>
          <w:rStyle w:val="CommentReference"/>
        </w:rPr>
        <w:annotationRef/>
      </w:r>
      <w:r>
        <w:t>Is this ODFW?</w:t>
      </w:r>
    </w:p>
  </w:comment>
  <w:comment w:id="355" w:author="Mike Ackerman" w:date="2018-01-30T11:04:00Z" w:initials="MA">
    <w:p w14:paraId="57E7F87B" w14:textId="1575FC6C" w:rsidR="006256CA" w:rsidRDefault="006256CA">
      <w:pPr>
        <w:pStyle w:val="CommentText"/>
      </w:pPr>
      <w:r>
        <w:rPr>
          <w:rStyle w:val="CommentReference"/>
        </w:rPr>
        <w:annotationRef/>
      </w:r>
      <w:r>
        <w:t>ODFW?</w:t>
      </w:r>
    </w:p>
  </w:comment>
  <w:comment w:id="363" w:author="Mike Ackerman" w:date="2018-01-30T16:27:00Z" w:initials="MA">
    <w:p w14:paraId="3E93F4D9" w14:textId="08A8F9A3" w:rsidR="006256CA" w:rsidRDefault="006256CA">
      <w:pPr>
        <w:pStyle w:val="CommentText"/>
      </w:pPr>
      <w:r>
        <w:rPr>
          <w:rStyle w:val="CommentReference"/>
        </w:rPr>
        <w:annotationRef/>
      </w:r>
      <w:r>
        <w:t>We need to make a map of the Columbia River basin that includes polygons for each of the 9 CHaMP watersheds.</w:t>
      </w:r>
    </w:p>
  </w:comment>
  <w:comment w:id="364" w:author="Mike Ackerman" w:date="2018-01-30T16:27:00Z" w:initials="MA">
    <w:p w14:paraId="6A31BD58" w14:textId="420101A0" w:rsidR="006256CA" w:rsidRDefault="006256CA">
      <w:pPr>
        <w:pStyle w:val="CommentText"/>
      </w:pPr>
      <w:r>
        <w:rPr>
          <w:rStyle w:val="CommentReference"/>
        </w:rPr>
        <w:annotationRef/>
      </w:r>
      <w:r>
        <w:t>Export as high-res image from R. Is there a way to make covariate names, axes, and headers more readable?</w:t>
      </w:r>
    </w:p>
  </w:comment>
  <w:comment w:id="365" w:author="Mike Ackerman" w:date="2018-01-30T15:07:00Z" w:initials="MA">
    <w:p w14:paraId="6F370390" w14:textId="77777777" w:rsidR="006256CA" w:rsidRDefault="006256CA">
      <w:pPr>
        <w:pStyle w:val="CommentText"/>
      </w:pPr>
      <w:r>
        <w:rPr>
          <w:rStyle w:val="CommentReference"/>
        </w:rPr>
        <w:annotationRef/>
      </w:r>
      <w:r>
        <w:t xml:space="preserve">I put this one in as a placeholder. I’m indecisive on 1) </w:t>
      </w:r>
      <w:proofErr w:type="spellStart"/>
      <w:r>
        <w:t>whtether</w:t>
      </w:r>
      <w:proofErr w:type="spellEnd"/>
      <w:r>
        <w:t xml:space="preserve"> we should even include a correlation plot and 2) if so, what correlations should we show?</w:t>
      </w:r>
    </w:p>
    <w:p w14:paraId="692B0A04" w14:textId="77777777" w:rsidR="006256CA" w:rsidRDefault="006256CA">
      <w:pPr>
        <w:pStyle w:val="CommentText"/>
      </w:pPr>
    </w:p>
    <w:p w14:paraId="630E8AB3" w14:textId="2B1363BA" w:rsidR="006256CA" w:rsidRDefault="006256CA">
      <w:pPr>
        <w:pStyle w:val="CommentText"/>
      </w:pPr>
      <w:r>
        <w:t>Should we just show correlations among covariates that were included in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5CFE41" w15:done="0"/>
  <w15:commentEx w15:paraId="11897F3F" w15:done="0"/>
  <w15:commentEx w15:paraId="5537ACEF" w15:paraIdParent="11897F3F" w15:done="0"/>
  <w15:commentEx w15:paraId="502C8E06" w15:done="0"/>
  <w15:commentEx w15:paraId="5B4C56DC" w15:done="0"/>
  <w15:commentEx w15:paraId="7471C306" w15:done="0"/>
  <w15:commentEx w15:paraId="07EAFE09" w15:done="0"/>
  <w15:commentEx w15:paraId="7A7BD5D5" w15:done="0"/>
  <w15:commentEx w15:paraId="58A57576" w15:done="0"/>
  <w15:commentEx w15:paraId="7D651D13" w15:done="0"/>
  <w15:commentEx w15:paraId="3120F0EE" w15:done="0"/>
  <w15:commentEx w15:paraId="107097D4" w15:done="0"/>
  <w15:commentEx w15:paraId="4E2246F6" w15:paraIdParent="107097D4" w15:done="0"/>
  <w15:commentEx w15:paraId="31E564E0" w15:done="0"/>
  <w15:commentEx w15:paraId="61476A81" w15:done="0"/>
  <w15:commentEx w15:paraId="398D3061" w15:done="0"/>
  <w15:commentEx w15:paraId="6E865927" w15:done="0"/>
  <w15:commentEx w15:paraId="1D88BD60" w15:done="0"/>
  <w15:commentEx w15:paraId="0B1638FA" w15:done="0"/>
  <w15:commentEx w15:paraId="6775BA93" w15:done="0"/>
  <w15:commentEx w15:paraId="21559E89" w15:done="0"/>
  <w15:commentEx w15:paraId="2700EA0E" w15:done="0"/>
  <w15:commentEx w15:paraId="0F20D44D" w15:done="0"/>
  <w15:commentEx w15:paraId="7019D587" w15:done="0"/>
  <w15:commentEx w15:paraId="7276E5A1" w15:done="0"/>
  <w15:commentEx w15:paraId="35D2418A" w15:done="0"/>
  <w15:commentEx w15:paraId="2BFB0ADC" w15:done="0"/>
  <w15:commentEx w15:paraId="50B16978" w15:done="0"/>
  <w15:commentEx w15:paraId="1152D769" w15:done="0"/>
  <w15:commentEx w15:paraId="6CB5D9E3" w15:done="0"/>
  <w15:commentEx w15:paraId="0D503396" w15:done="0"/>
  <w15:commentEx w15:paraId="57E7F87B" w15:done="0"/>
  <w15:commentEx w15:paraId="3E93F4D9" w15:done="0"/>
  <w15:commentEx w15:paraId="6A31BD58" w15:done="0"/>
  <w15:commentEx w15:paraId="630E8A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5CFE41" w16cid:durableId="1E1AD03E"/>
  <w16cid:commentId w16cid:paraId="11897F3F" w16cid:durableId="1E1AD04E"/>
  <w16cid:commentId w16cid:paraId="5537ACEF" w16cid:durableId="1ECDF6BE"/>
  <w16cid:commentId w16cid:paraId="502C8E06" w16cid:durableId="1E26947A"/>
  <w16cid:commentId w16cid:paraId="5B4C56DC" w16cid:durableId="1E2805D6"/>
  <w16cid:commentId w16cid:paraId="7471C306" w16cid:durableId="1ECDF77E"/>
  <w16cid:commentId w16cid:paraId="07EAFE09" w16cid:durableId="1FE88FCD"/>
  <w16cid:commentId w16cid:paraId="7A7BD5D5" w16cid:durableId="1F310184"/>
  <w16cid:commentId w16cid:paraId="58A57576" w16cid:durableId="1F31319B"/>
  <w16cid:commentId w16cid:paraId="7D651D13" w16cid:durableId="1F313253"/>
  <w16cid:commentId w16cid:paraId="3120F0EE" w16cid:durableId="1E196CF8"/>
  <w16cid:commentId w16cid:paraId="107097D4" w16cid:durableId="1E19B84C"/>
  <w16cid:commentId w16cid:paraId="4E2246F6" w16cid:durableId="1F322D04"/>
  <w16cid:commentId w16cid:paraId="31E564E0" w16cid:durableId="1E1ACA4E"/>
  <w16cid:commentId w16cid:paraId="61476A81" w16cid:durableId="1FE98D66"/>
  <w16cid:commentId w16cid:paraId="398D3061" w16cid:durableId="1FE98D71"/>
  <w16cid:commentId w16cid:paraId="6E865927" w16cid:durableId="1E19C686"/>
  <w16cid:commentId w16cid:paraId="1D88BD60" w16cid:durableId="1E1AC9D9"/>
  <w16cid:commentId w16cid:paraId="0B1638FA" w16cid:durableId="1E1ACC84"/>
  <w16cid:commentId w16cid:paraId="6775BA93" w16cid:durableId="1E1B1660"/>
  <w16cid:commentId w16cid:paraId="21559E89" w16cid:durableId="1E1B14B6"/>
  <w16cid:commentId w16cid:paraId="2700EA0E" w16cid:durableId="1FF01121"/>
  <w16cid:commentId w16cid:paraId="0F20D44D" w16cid:durableId="1E2693C0"/>
  <w16cid:commentId w16cid:paraId="7019D587" w16cid:durableId="1E2693CE"/>
  <w16cid:commentId w16cid:paraId="7276E5A1" w16cid:durableId="1E26943B"/>
  <w16cid:commentId w16cid:paraId="35D2418A" w16cid:durableId="1E1AB91B"/>
  <w16cid:commentId w16cid:paraId="2BFB0ADC" w16cid:durableId="1E1ABBC1"/>
  <w16cid:commentId w16cid:paraId="50B16978" w16cid:durableId="1E1B07DD"/>
  <w16cid:commentId w16cid:paraId="1152D769" w16cid:durableId="1E1AD0F6"/>
  <w16cid:commentId w16cid:paraId="6CB5D9E3" w16cid:durableId="1E1AD165"/>
  <w16cid:commentId w16cid:paraId="0D503396" w16cid:durableId="1E1ACE93"/>
  <w16cid:commentId w16cid:paraId="57E7F87B" w16cid:durableId="1E1ACFCC"/>
  <w16cid:commentId w16cid:paraId="3E93F4D9" w16cid:durableId="1E1B1B8B"/>
  <w16cid:commentId w16cid:paraId="6A31BD58" w16cid:durableId="1E1B1B75"/>
  <w16cid:commentId w16cid:paraId="630E8AB3" w16cid:durableId="1E1B08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A581B" w14:textId="77777777" w:rsidR="00B15BA5" w:rsidRDefault="00B15BA5" w:rsidP="006810D6">
      <w:pPr>
        <w:spacing w:line="240" w:lineRule="auto"/>
      </w:pPr>
      <w:r>
        <w:separator/>
      </w:r>
    </w:p>
  </w:endnote>
  <w:endnote w:type="continuationSeparator" w:id="0">
    <w:p w14:paraId="3DD82C95" w14:textId="77777777" w:rsidR="00B15BA5" w:rsidRDefault="00B15BA5" w:rsidP="006810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7D12F" w14:textId="77777777" w:rsidR="00B15BA5" w:rsidRDefault="00B15BA5" w:rsidP="006810D6">
      <w:pPr>
        <w:spacing w:line="240" w:lineRule="auto"/>
      </w:pPr>
      <w:r>
        <w:separator/>
      </w:r>
    </w:p>
  </w:footnote>
  <w:footnote w:type="continuationSeparator" w:id="0">
    <w:p w14:paraId="2D3A6B0B" w14:textId="77777777" w:rsidR="00B15BA5" w:rsidRDefault="00B15BA5" w:rsidP="006810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4DF75" w14:textId="0FD95278" w:rsidR="006256CA" w:rsidRPr="006810D6" w:rsidRDefault="006256CA">
    <w:pPr>
      <w:pStyle w:val="Header"/>
    </w:pPr>
    <w:r>
      <w:t xml:space="preserve">Draft for </w:t>
    </w:r>
    <w:r w:rsidRPr="006810D6">
      <w:rPr>
        <w:i/>
      </w:rPr>
      <w:t>Ecological Modelling</w:t>
    </w:r>
    <w:r w:rsidRPr="006810D6">
      <w:rPr>
        <w:i/>
      </w:rPr>
      <w:ptab w:relativeTo="margin" w:alignment="center" w:leader="none"/>
    </w:r>
    <w:r w:rsidRPr="006810D6">
      <w:rPr>
        <w:i/>
      </w:rPr>
      <w:ptab w:relativeTo="margin" w:alignment="right" w:leader="none"/>
    </w:r>
    <w:r>
      <w:t>QRF to Estimate Habitat Capacity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61307"/>
    <w:multiLevelType w:val="hybridMultilevel"/>
    <w:tmpl w:val="936A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D3961"/>
    <w:multiLevelType w:val="hybridMultilevel"/>
    <w:tmpl w:val="F7286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17A62"/>
    <w:multiLevelType w:val="hybridMultilevel"/>
    <w:tmpl w:val="A9F6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Ackerman">
    <w15:presenceInfo w15:providerId="AD" w15:userId="S-1-5-21-1192679593-3293835223-3721277592-4694"/>
  </w15:person>
  <w15:person w15:author="Beasley, Chris">
    <w15:presenceInfo w15:providerId="None" w15:userId="Beasley, 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170"/>
    <w:rsid w:val="00010F8A"/>
    <w:rsid w:val="00011951"/>
    <w:rsid w:val="00021627"/>
    <w:rsid w:val="00031586"/>
    <w:rsid w:val="00032420"/>
    <w:rsid w:val="00065AA9"/>
    <w:rsid w:val="00074750"/>
    <w:rsid w:val="00077A5E"/>
    <w:rsid w:val="00080B38"/>
    <w:rsid w:val="00081FC9"/>
    <w:rsid w:val="00086F0A"/>
    <w:rsid w:val="000A0E8D"/>
    <w:rsid w:val="000B7A90"/>
    <w:rsid w:val="000D0444"/>
    <w:rsid w:val="000F2D24"/>
    <w:rsid w:val="000F7D8C"/>
    <w:rsid w:val="00101749"/>
    <w:rsid w:val="00101CA5"/>
    <w:rsid w:val="00107947"/>
    <w:rsid w:val="0011757E"/>
    <w:rsid w:val="0012482B"/>
    <w:rsid w:val="00136644"/>
    <w:rsid w:val="001502DF"/>
    <w:rsid w:val="001719EE"/>
    <w:rsid w:val="00173D8B"/>
    <w:rsid w:val="00182F6E"/>
    <w:rsid w:val="00183899"/>
    <w:rsid w:val="00183E5C"/>
    <w:rsid w:val="0019608B"/>
    <w:rsid w:val="001A0BF2"/>
    <w:rsid w:val="001A5091"/>
    <w:rsid w:val="001A60B1"/>
    <w:rsid w:val="001B009E"/>
    <w:rsid w:val="001D1D8E"/>
    <w:rsid w:val="001D3811"/>
    <w:rsid w:val="001E257D"/>
    <w:rsid w:val="001F3AC8"/>
    <w:rsid w:val="00221CE3"/>
    <w:rsid w:val="002426FC"/>
    <w:rsid w:val="002971C6"/>
    <w:rsid w:val="002B3B52"/>
    <w:rsid w:val="002B6BBA"/>
    <w:rsid w:val="002E7C40"/>
    <w:rsid w:val="00300386"/>
    <w:rsid w:val="00314140"/>
    <w:rsid w:val="0032526F"/>
    <w:rsid w:val="00327D26"/>
    <w:rsid w:val="00336910"/>
    <w:rsid w:val="003436D5"/>
    <w:rsid w:val="00350C7C"/>
    <w:rsid w:val="003517DC"/>
    <w:rsid w:val="0035489E"/>
    <w:rsid w:val="00360754"/>
    <w:rsid w:val="00366392"/>
    <w:rsid w:val="003752D2"/>
    <w:rsid w:val="003850E2"/>
    <w:rsid w:val="00391366"/>
    <w:rsid w:val="003A6C31"/>
    <w:rsid w:val="003C05AA"/>
    <w:rsid w:val="003D23A1"/>
    <w:rsid w:val="003D6D67"/>
    <w:rsid w:val="003F6093"/>
    <w:rsid w:val="00423601"/>
    <w:rsid w:val="00441651"/>
    <w:rsid w:val="004527F1"/>
    <w:rsid w:val="0046219A"/>
    <w:rsid w:val="0047271C"/>
    <w:rsid w:val="00481D06"/>
    <w:rsid w:val="00486DBE"/>
    <w:rsid w:val="0049785C"/>
    <w:rsid w:val="004A43A4"/>
    <w:rsid w:val="004B54E8"/>
    <w:rsid w:val="004B7122"/>
    <w:rsid w:val="004C0BC3"/>
    <w:rsid w:val="004C16BE"/>
    <w:rsid w:val="004C51BE"/>
    <w:rsid w:val="004F2CE0"/>
    <w:rsid w:val="004F41F9"/>
    <w:rsid w:val="0050181F"/>
    <w:rsid w:val="00503F0A"/>
    <w:rsid w:val="00505D91"/>
    <w:rsid w:val="00513D49"/>
    <w:rsid w:val="005468A9"/>
    <w:rsid w:val="0054792D"/>
    <w:rsid w:val="00551F42"/>
    <w:rsid w:val="005636D7"/>
    <w:rsid w:val="00570CAB"/>
    <w:rsid w:val="00572AAE"/>
    <w:rsid w:val="00576024"/>
    <w:rsid w:val="005A0399"/>
    <w:rsid w:val="005A5AC3"/>
    <w:rsid w:val="005C3C9D"/>
    <w:rsid w:val="005D56CC"/>
    <w:rsid w:val="005E0F56"/>
    <w:rsid w:val="005E1F39"/>
    <w:rsid w:val="005F3D60"/>
    <w:rsid w:val="00602D1C"/>
    <w:rsid w:val="0060404D"/>
    <w:rsid w:val="006255C2"/>
    <w:rsid w:val="006256CA"/>
    <w:rsid w:val="00634CD6"/>
    <w:rsid w:val="0065444E"/>
    <w:rsid w:val="00660277"/>
    <w:rsid w:val="006732EE"/>
    <w:rsid w:val="006758FB"/>
    <w:rsid w:val="006810D6"/>
    <w:rsid w:val="00690855"/>
    <w:rsid w:val="006A2803"/>
    <w:rsid w:val="006C2E52"/>
    <w:rsid w:val="006F349F"/>
    <w:rsid w:val="006F35B6"/>
    <w:rsid w:val="00702C21"/>
    <w:rsid w:val="007036A9"/>
    <w:rsid w:val="00710E1E"/>
    <w:rsid w:val="0071498F"/>
    <w:rsid w:val="00723968"/>
    <w:rsid w:val="007304CF"/>
    <w:rsid w:val="00734652"/>
    <w:rsid w:val="007355E1"/>
    <w:rsid w:val="00745A3C"/>
    <w:rsid w:val="007471F7"/>
    <w:rsid w:val="007472EE"/>
    <w:rsid w:val="00747DB4"/>
    <w:rsid w:val="00753F38"/>
    <w:rsid w:val="007735E5"/>
    <w:rsid w:val="00777292"/>
    <w:rsid w:val="00777B74"/>
    <w:rsid w:val="00782DE8"/>
    <w:rsid w:val="00784E07"/>
    <w:rsid w:val="007858EF"/>
    <w:rsid w:val="00796441"/>
    <w:rsid w:val="007A35E4"/>
    <w:rsid w:val="007A4755"/>
    <w:rsid w:val="007A5889"/>
    <w:rsid w:val="007B230F"/>
    <w:rsid w:val="007C2424"/>
    <w:rsid w:val="007D2DAC"/>
    <w:rsid w:val="007E542A"/>
    <w:rsid w:val="00820E89"/>
    <w:rsid w:val="00843C5C"/>
    <w:rsid w:val="00844A67"/>
    <w:rsid w:val="00845CD7"/>
    <w:rsid w:val="00876777"/>
    <w:rsid w:val="008826BE"/>
    <w:rsid w:val="008930ED"/>
    <w:rsid w:val="008A4300"/>
    <w:rsid w:val="008A4F8C"/>
    <w:rsid w:val="008B32F1"/>
    <w:rsid w:val="008D7BC7"/>
    <w:rsid w:val="00913741"/>
    <w:rsid w:val="009170F7"/>
    <w:rsid w:val="00936E87"/>
    <w:rsid w:val="009467A0"/>
    <w:rsid w:val="00950245"/>
    <w:rsid w:val="00951112"/>
    <w:rsid w:val="00962028"/>
    <w:rsid w:val="00963CDE"/>
    <w:rsid w:val="00966241"/>
    <w:rsid w:val="00966772"/>
    <w:rsid w:val="00974398"/>
    <w:rsid w:val="0098278B"/>
    <w:rsid w:val="009A6A79"/>
    <w:rsid w:val="009B77E7"/>
    <w:rsid w:val="009C5BFE"/>
    <w:rsid w:val="009C7748"/>
    <w:rsid w:val="009D39B6"/>
    <w:rsid w:val="009D4117"/>
    <w:rsid w:val="009E3F45"/>
    <w:rsid w:val="009E4C5D"/>
    <w:rsid w:val="009F4FA9"/>
    <w:rsid w:val="009F743D"/>
    <w:rsid w:val="00A0250C"/>
    <w:rsid w:val="00A27D55"/>
    <w:rsid w:val="00A302F1"/>
    <w:rsid w:val="00A321C7"/>
    <w:rsid w:val="00A36C5A"/>
    <w:rsid w:val="00A37E77"/>
    <w:rsid w:val="00A4018B"/>
    <w:rsid w:val="00A516E9"/>
    <w:rsid w:val="00A82871"/>
    <w:rsid w:val="00A9366B"/>
    <w:rsid w:val="00A93693"/>
    <w:rsid w:val="00AA232A"/>
    <w:rsid w:val="00AA6693"/>
    <w:rsid w:val="00AB29E9"/>
    <w:rsid w:val="00AC2C6E"/>
    <w:rsid w:val="00AD2466"/>
    <w:rsid w:val="00AD74FD"/>
    <w:rsid w:val="00AE3195"/>
    <w:rsid w:val="00B00CA0"/>
    <w:rsid w:val="00B07190"/>
    <w:rsid w:val="00B13E07"/>
    <w:rsid w:val="00B13F23"/>
    <w:rsid w:val="00B15BA5"/>
    <w:rsid w:val="00B20C69"/>
    <w:rsid w:val="00B34D0C"/>
    <w:rsid w:val="00B564D4"/>
    <w:rsid w:val="00B65633"/>
    <w:rsid w:val="00B74C82"/>
    <w:rsid w:val="00B76AB4"/>
    <w:rsid w:val="00BC67B2"/>
    <w:rsid w:val="00BE5F2E"/>
    <w:rsid w:val="00BF4088"/>
    <w:rsid w:val="00BF4D7B"/>
    <w:rsid w:val="00C047D4"/>
    <w:rsid w:val="00C54B2C"/>
    <w:rsid w:val="00C62F4A"/>
    <w:rsid w:val="00C83E33"/>
    <w:rsid w:val="00C966CE"/>
    <w:rsid w:val="00CA48AF"/>
    <w:rsid w:val="00CB0AC3"/>
    <w:rsid w:val="00CB5828"/>
    <w:rsid w:val="00CD4B6D"/>
    <w:rsid w:val="00CE2C66"/>
    <w:rsid w:val="00D1072A"/>
    <w:rsid w:val="00D15AD5"/>
    <w:rsid w:val="00D26227"/>
    <w:rsid w:val="00D602B6"/>
    <w:rsid w:val="00D80AB4"/>
    <w:rsid w:val="00D9778D"/>
    <w:rsid w:val="00DB07EB"/>
    <w:rsid w:val="00DB6E15"/>
    <w:rsid w:val="00DB7AA1"/>
    <w:rsid w:val="00DC31D7"/>
    <w:rsid w:val="00DC6458"/>
    <w:rsid w:val="00DE30D6"/>
    <w:rsid w:val="00DF210D"/>
    <w:rsid w:val="00DF4AF0"/>
    <w:rsid w:val="00DF75C1"/>
    <w:rsid w:val="00E02476"/>
    <w:rsid w:val="00E114C5"/>
    <w:rsid w:val="00E20D26"/>
    <w:rsid w:val="00E42B78"/>
    <w:rsid w:val="00E56652"/>
    <w:rsid w:val="00E57327"/>
    <w:rsid w:val="00E628EC"/>
    <w:rsid w:val="00E6458A"/>
    <w:rsid w:val="00E67EF0"/>
    <w:rsid w:val="00E869A6"/>
    <w:rsid w:val="00E90C21"/>
    <w:rsid w:val="00EA15EB"/>
    <w:rsid w:val="00EC4B6F"/>
    <w:rsid w:val="00EC6434"/>
    <w:rsid w:val="00ED066B"/>
    <w:rsid w:val="00ED62B9"/>
    <w:rsid w:val="00F0183D"/>
    <w:rsid w:val="00F13C95"/>
    <w:rsid w:val="00F162D3"/>
    <w:rsid w:val="00F17776"/>
    <w:rsid w:val="00F25474"/>
    <w:rsid w:val="00F71B8A"/>
    <w:rsid w:val="00F7527E"/>
    <w:rsid w:val="00F7759B"/>
    <w:rsid w:val="00FB2FAF"/>
    <w:rsid w:val="00FD1D3A"/>
    <w:rsid w:val="00FD5346"/>
    <w:rsid w:val="00FD6170"/>
    <w:rsid w:val="00FD6AEA"/>
    <w:rsid w:val="00FE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2D31"/>
  <w15:chartTrackingRefBased/>
  <w15:docId w15:val="{CA9483D2-F7CA-3E4F-8365-BEE7988F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755"/>
    <w:pPr>
      <w:spacing w:after="0" w:line="480" w:lineRule="auto"/>
      <w:jc w:val="both"/>
    </w:pPr>
    <w:rPr>
      <w:rFonts w:ascii="Times New Roman" w:hAnsi="Times New Roman" w:cs="Times New Roman"/>
      <w:szCs w:val="24"/>
    </w:rPr>
  </w:style>
  <w:style w:type="paragraph" w:styleId="Heading1">
    <w:name w:val="heading 1"/>
    <w:basedOn w:val="Normal"/>
    <w:next w:val="Normal"/>
    <w:link w:val="Heading1Char"/>
    <w:uiPriority w:val="9"/>
    <w:qFormat/>
    <w:rsid w:val="00350C7C"/>
    <w:pPr>
      <w:outlineLvl w:val="0"/>
    </w:pPr>
    <w:rPr>
      <w:b/>
    </w:rPr>
  </w:style>
  <w:style w:type="paragraph" w:styleId="Heading2">
    <w:name w:val="heading 2"/>
    <w:basedOn w:val="Heading1"/>
    <w:next w:val="Normal"/>
    <w:link w:val="Heading2Char"/>
    <w:uiPriority w:val="9"/>
    <w:unhideWhenUsed/>
    <w:qFormat/>
    <w:rsid w:val="00350C7C"/>
    <w:pPr>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1CA5"/>
  </w:style>
  <w:style w:type="character" w:styleId="Hyperlink">
    <w:name w:val="Hyperlink"/>
    <w:basedOn w:val="DefaultParagraphFont"/>
    <w:uiPriority w:val="99"/>
    <w:unhideWhenUsed/>
    <w:rsid w:val="00101CA5"/>
    <w:rPr>
      <w:color w:val="0563C1" w:themeColor="hyperlink"/>
      <w:u w:val="single"/>
    </w:rPr>
  </w:style>
  <w:style w:type="character" w:styleId="UnresolvedMention">
    <w:name w:val="Unresolved Mention"/>
    <w:basedOn w:val="DefaultParagraphFont"/>
    <w:uiPriority w:val="99"/>
    <w:semiHidden/>
    <w:unhideWhenUsed/>
    <w:rsid w:val="00101CA5"/>
    <w:rPr>
      <w:color w:val="808080"/>
      <w:shd w:val="clear" w:color="auto" w:fill="E6E6E6"/>
    </w:rPr>
  </w:style>
  <w:style w:type="character" w:customStyle="1" w:styleId="Heading1Char">
    <w:name w:val="Heading 1 Char"/>
    <w:basedOn w:val="DefaultParagraphFont"/>
    <w:link w:val="Heading1"/>
    <w:uiPriority w:val="9"/>
    <w:rsid w:val="00350C7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350C7C"/>
    <w:rPr>
      <w:rFonts w:ascii="Times New Roman" w:hAnsi="Times New Roman" w:cs="Times New Roman"/>
      <w:i/>
      <w:sz w:val="24"/>
      <w:szCs w:val="24"/>
    </w:rPr>
  </w:style>
  <w:style w:type="character" w:styleId="SubtleReference">
    <w:name w:val="Subtle Reference"/>
    <w:uiPriority w:val="31"/>
    <w:qFormat/>
    <w:rsid w:val="00BE5F2E"/>
  </w:style>
  <w:style w:type="paragraph" w:styleId="Caption">
    <w:name w:val="caption"/>
    <w:basedOn w:val="Normal"/>
    <w:next w:val="Normal"/>
    <w:uiPriority w:val="35"/>
    <w:unhideWhenUsed/>
    <w:qFormat/>
    <w:rsid w:val="00081FC9"/>
    <w:pPr>
      <w:spacing w:after="120" w:line="360" w:lineRule="auto"/>
    </w:pPr>
    <w:rPr>
      <w:b/>
      <w:iCs/>
    </w:rPr>
  </w:style>
  <w:style w:type="table" w:styleId="TableGrid">
    <w:name w:val="Table Grid"/>
    <w:basedOn w:val="TableNormal"/>
    <w:uiPriority w:val="39"/>
    <w:rsid w:val="0008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65444E"/>
    <w:rPr>
      <w:sz w:val="16"/>
      <w:szCs w:val="16"/>
    </w:rPr>
  </w:style>
  <w:style w:type="paragraph" w:styleId="CommentText">
    <w:name w:val="annotation text"/>
    <w:basedOn w:val="Normal"/>
    <w:link w:val="CommentTextChar"/>
    <w:uiPriority w:val="99"/>
    <w:semiHidden/>
    <w:unhideWhenUsed/>
    <w:rsid w:val="0065444E"/>
    <w:pPr>
      <w:spacing w:line="240" w:lineRule="auto"/>
    </w:pPr>
    <w:rPr>
      <w:sz w:val="20"/>
      <w:szCs w:val="20"/>
    </w:rPr>
  </w:style>
  <w:style w:type="character" w:customStyle="1" w:styleId="CommentTextChar">
    <w:name w:val="Comment Text Char"/>
    <w:basedOn w:val="DefaultParagraphFont"/>
    <w:link w:val="CommentText"/>
    <w:uiPriority w:val="99"/>
    <w:semiHidden/>
    <w:rsid w:val="0065444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444E"/>
    <w:rPr>
      <w:b/>
      <w:bCs/>
    </w:rPr>
  </w:style>
  <w:style w:type="character" w:customStyle="1" w:styleId="CommentSubjectChar">
    <w:name w:val="Comment Subject Char"/>
    <w:basedOn w:val="CommentTextChar"/>
    <w:link w:val="CommentSubject"/>
    <w:uiPriority w:val="99"/>
    <w:semiHidden/>
    <w:rsid w:val="0065444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544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44E"/>
    <w:rPr>
      <w:rFonts w:ascii="Segoe UI" w:hAnsi="Segoe UI" w:cs="Segoe UI"/>
      <w:sz w:val="18"/>
      <w:szCs w:val="18"/>
    </w:rPr>
  </w:style>
  <w:style w:type="paragraph" w:styleId="Header">
    <w:name w:val="header"/>
    <w:basedOn w:val="Normal"/>
    <w:link w:val="HeaderChar"/>
    <w:uiPriority w:val="99"/>
    <w:unhideWhenUsed/>
    <w:rsid w:val="006810D6"/>
    <w:pPr>
      <w:tabs>
        <w:tab w:val="center" w:pos="4680"/>
        <w:tab w:val="right" w:pos="9360"/>
      </w:tabs>
      <w:spacing w:line="240" w:lineRule="auto"/>
    </w:pPr>
  </w:style>
  <w:style w:type="character" w:customStyle="1" w:styleId="HeaderChar">
    <w:name w:val="Header Char"/>
    <w:basedOn w:val="DefaultParagraphFont"/>
    <w:link w:val="Header"/>
    <w:uiPriority w:val="99"/>
    <w:rsid w:val="006810D6"/>
    <w:rPr>
      <w:rFonts w:ascii="Times New Roman" w:hAnsi="Times New Roman" w:cs="Times New Roman"/>
      <w:sz w:val="24"/>
      <w:szCs w:val="24"/>
    </w:rPr>
  </w:style>
  <w:style w:type="paragraph" w:styleId="Footer">
    <w:name w:val="footer"/>
    <w:basedOn w:val="Normal"/>
    <w:link w:val="FooterChar"/>
    <w:uiPriority w:val="99"/>
    <w:unhideWhenUsed/>
    <w:rsid w:val="006810D6"/>
    <w:pPr>
      <w:tabs>
        <w:tab w:val="center" w:pos="4680"/>
        <w:tab w:val="right" w:pos="9360"/>
      </w:tabs>
      <w:spacing w:line="240" w:lineRule="auto"/>
    </w:pPr>
  </w:style>
  <w:style w:type="character" w:customStyle="1" w:styleId="FooterChar">
    <w:name w:val="Footer Char"/>
    <w:basedOn w:val="DefaultParagraphFont"/>
    <w:link w:val="Footer"/>
    <w:uiPriority w:val="99"/>
    <w:rsid w:val="006810D6"/>
    <w:rPr>
      <w:rFonts w:ascii="Times New Roman" w:hAnsi="Times New Roman" w:cs="Times New Roman"/>
      <w:sz w:val="24"/>
      <w:szCs w:val="24"/>
    </w:rPr>
  </w:style>
  <w:style w:type="paragraph" w:styleId="ListParagraph">
    <w:name w:val="List Paragraph"/>
    <w:basedOn w:val="Normal"/>
    <w:uiPriority w:val="34"/>
    <w:qFormat/>
    <w:rsid w:val="007355E1"/>
    <w:pPr>
      <w:ind w:left="720"/>
      <w:contextualSpacing/>
    </w:pPr>
  </w:style>
  <w:style w:type="paragraph" w:styleId="BodyText">
    <w:name w:val="Body Text"/>
    <w:basedOn w:val="Normal"/>
    <w:link w:val="BodyTextChar"/>
    <w:rsid w:val="001719EE"/>
    <w:pPr>
      <w:spacing w:before="180" w:after="120"/>
      <w:jc w:val="left"/>
    </w:pPr>
    <w:rPr>
      <w:rFonts w:asciiTheme="minorHAnsi" w:hAnsiTheme="minorHAnsi" w:cstheme="minorBidi"/>
      <w:sz w:val="24"/>
    </w:rPr>
  </w:style>
  <w:style w:type="character" w:customStyle="1" w:styleId="BodyTextChar">
    <w:name w:val="Body Text Char"/>
    <w:basedOn w:val="DefaultParagraphFont"/>
    <w:link w:val="BodyText"/>
    <w:rsid w:val="001719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00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AN.R-project.org/package=quantregFores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ampmonitoring.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F43F9-DEEB-C046-BE55-D63A7D85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29</Pages>
  <Words>7158</Words>
  <Characters>40806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Kevin See</cp:lastModifiedBy>
  <cp:revision>3</cp:revision>
  <dcterms:created xsi:type="dcterms:W3CDTF">2019-01-15T23:48:00Z</dcterms:created>
  <dcterms:modified xsi:type="dcterms:W3CDTF">2019-01-25T18:50:00Z</dcterms:modified>
</cp:coreProperties>
</file>